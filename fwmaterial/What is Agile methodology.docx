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B8B" w:rsidRPr="00116A7B" w:rsidRDefault="00855B8B" w:rsidP="00116A7B">
      <w:pPr>
        <w:shd w:val="clear" w:color="auto" w:fill="D9D9D9"/>
        <w:spacing w:after="150" w:line="240" w:lineRule="auto"/>
        <w:outlineLvl w:val="0"/>
        <w:rPr>
          <w:rFonts w:cs="Calibri"/>
          <w:b/>
          <w:color w:val="333333"/>
          <w:kern w:val="36"/>
          <w:sz w:val="40"/>
          <w:szCs w:val="40"/>
          <w:lang w:val="en-US" w:eastAsia="en-AU"/>
        </w:rPr>
      </w:pPr>
      <w:r w:rsidRPr="00116A7B">
        <w:rPr>
          <w:rFonts w:cs="Calibri"/>
          <w:b/>
          <w:color w:val="333333"/>
          <w:kern w:val="36"/>
          <w:sz w:val="40"/>
          <w:szCs w:val="40"/>
          <w:lang w:val="en-US" w:eastAsia="en-AU"/>
        </w:rPr>
        <w:t xml:space="preserve">What is </w:t>
      </w:r>
      <w:proofErr w:type="gramStart"/>
      <w:r w:rsidRPr="00116A7B">
        <w:rPr>
          <w:rFonts w:cs="Calibri"/>
          <w:b/>
          <w:color w:val="333333"/>
          <w:kern w:val="36"/>
          <w:sz w:val="40"/>
          <w:szCs w:val="40"/>
          <w:lang w:val="en-US" w:eastAsia="en-AU"/>
        </w:rPr>
        <w:t>Agile</w:t>
      </w:r>
      <w:proofErr w:type="gramEnd"/>
      <w:r w:rsidRPr="00116A7B">
        <w:rPr>
          <w:rFonts w:cs="Calibri"/>
          <w:b/>
          <w:color w:val="333333"/>
          <w:kern w:val="36"/>
          <w:sz w:val="40"/>
          <w:szCs w:val="40"/>
          <w:lang w:val="en-US" w:eastAsia="en-AU"/>
        </w:rPr>
        <w:t xml:space="preserve"> methodology? </w:t>
      </w:r>
    </w:p>
    <w:p w:rsidR="00855B8B" w:rsidRDefault="00855B8B" w:rsidP="00116A7B">
      <w:p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Agile softwa</w:t>
      </w:r>
      <w:r>
        <w:rPr>
          <w:rFonts w:cs="Calibri"/>
          <w:color w:val="333333"/>
          <w:sz w:val="28"/>
          <w:szCs w:val="28"/>
          <w:lang w:val="en-US" w:eastAsia="en-AU"/>
        </w:rPr>
        <w:t>re development methodology is a</w:t>
      </w:r>
      <w:r w:rsidRPr="00116A7B">
        <w:rPr>
          <w:rFonts w:cs="Calibri"/>
          <w:color w:val="333333"/>
          <w:sz w:val="28"/>
          <w:szCs w:val="28"/>
          <w:lang w:val="en-US" w:eastAsia="en-AU"/>
        </w:rPr>
        <w:t xml:space="preserve"> process for developing software (like other software development methodologies – Waterfall model, V-Model, Iterative model etc.) However, </w:t>
      </w:r>
      <w:proofErr w:type="gramStart"/>
      <w:r w:rsidRPr="00116A7B">
        <w:rPr>
          <w:rFonts w:cs="Calibri"/>
          <w:bCs/>
          <w:color w:val="333333"/>
          <w:sz w:val="28"/>
          <w:szCs w:val="28"/>
          <w:lang w:val="en-US" w:eastAsia="en-AU"/>
        </w:rPr>
        <w:t>Agile</w:t>
      </w:r>
      <w:proofErr w:type="gramEnd"/>
      <w:r w:rsidRPr="00116A7B">
        <w:rPr>
          <w:rFonts w:cs="Calibri"/>
          <w:bCs/>
          <w:color w:val="333333"/>
          <w:sz w:val="28"/>
          <w:szCs w:val="28"/>
          <w:lang w:val="en-US" w:eastAsia="en-AU"/>
        </w:rPr>
        <w:t xml:space="preserve"> methodology</w:t>
      </w:r>
      <w:r w:rsidRPr="00116A7B">
        <w:rPr>
          <w:rFonts w:cs="Calibri"/>
          <w:color w:val="333333"/>
          <w:sz w:val="28"/>
          <w:szCs w:val="28"/>
          <w:lang w:val="en-US" w:eastAsia="en-AU"/>
        </w:rPr>
        <w:t xml:space="preserve"> differs significantly from other methodologies. </w:t>
      </w:r>
    </w:p>
    <w:p w:rsidR="00855B8B" w:rsidRPr="00116A7B" w:rsidRDefault="00855B8B" w:rsidP="00116A7B">
      <w:p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Agile means ‘ability to move quickly and easily’ and responding swiftly to change – this is a key aspect of </w:t>
      </w:r>
      <w:proofErr w:type="gramStart"/>
      <w:r w:rsidRPr="00116A7B">
        <w:rPr>
          <w:rFonts w:cs="Calibri"/>
          <w:color w:val="333333"/>
          <w:sz w:val="28"/>
          <w:szCs w:val="28"/>
          <w:lang w:val="en-US" w:eastAsia="en-AU"/>
        </w:rPr>
        <w:t>Agile</w:t>
      </w:r>
      <w:proofErr w:type="gramEnd"/>
      <w:r w:rsidRPr="00116A7B">
        <w:rPr>
          <w:rFonts w:cs="Calibri"/>
          <w:color w:val="333333"/>
          <w:sz w:val="28"/>
          <w:szCs w:val="28"/>
          <w:lang w:val="en-US" w:eastAsia="en-AU"/>
        </w:rPr>
        <w:t xml:space="preserve"> software development as well.</w:t>
      </w:r>
    </w:p>
    <w:p w:rsidR="00855B8B" w:rsidRPr="00116A7B" w:rsidRDefault="00855B8B" w:rsidP="00116A7B">
      <w:pPr>
        <w:shd w:val="clear" w:color="auto" w:fill="D9D9D9"/>
        <w:spacing w:after="0" w:line="240" w:lineRule="auto"/>
        <w:outlineLvl w:val="1"/>
        <w:rPr>
          <w:rFonts w:cs="Calibri"/>
          <w:b/>
          <w:color w:val="333333"/>
          <w:sz w:val="40"/>
          <w:szCs w:val="40"/>
          <w:lang w:val="en-US" w:eastAsia="en-AU"/>
        </w:rPr>
      </w:pPr>
      <w:bookmarkStart w:id="0" w:name="agile_methodology"/>
      <w:bookmarkEnd w:id="0"/>
      <w:r w:rsidRPr="00116A7B">
        <w:rPr>
          <w:rFonts w:cs="Calibri"/>
          <w:b/>
          <w:color w:val="333333"/>
          <w:sz w:val="40"/>
          <w:szCs w:val="40"/>
          <w:lang w:val="en-US" w:eastAsia="en-AU"/>
        </w:rPr>
        <w:t>Brief overview of Agile Methodology</w:t>
      </w:r>
    </w:p>
    <w:p w:rsidR="00855B8B" w:rsidRDefault="00855B8B" w:rsidP="00B600C0">
      <w:pPr>
        <w:numPr>
          <w:ilvl w:val="0"/>
          <w:numId w:val="7"/>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In traditional software development methodologies like Waterfall model, a project can take several months or years to complete and the customer may not get to see the end product until the completion of the project.</w:t>
      </w:r>
    </w:p>
    <w:p w:rsidR="00855B8B" w:rsidRDefault="00855B8B" w:rsidP="00B600C0">
      <w:pPr>
        <w:numPr>
          <w:ilvl w:val="0"/>
          <w:numId w:val="7"/>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At a high level, non-Agile projects allocate extensive periods of time for Requirements gathering, design, development, testing and UAT, before finally deploying the project.</w:t>
      </w:r>
    </w:p>
    <w:p w:rsidR="00855B8B" w:rsidRDefault="00855B8B" w:rsidP="00B600C0">
      <w:pPr>
        <w:numPr>
          <w:ilvl w:val="0"/>
          <w:numId w:val="7"/>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In contrast to this, </w:t>
      </w:r>
      <w:proofErr w:type="gramStart"/>
      <w:r w:rsidRPr="00116A7B">
        <w:rPr>
          <w:rFonts w:cs="Calibri"/>
          <w:color w:val="333333"/>
          <w:sz w:val="28"/>
          <w:szCs w:val="28"/>
          <w:lang w:val="en-US" w:eastAsia="en-AU"/>
        </w:rPr>
        <w:t>Agile</w:t>
      </w:r>
      <w:proofErr w:type="gramEnd"/>
      <w:r w:rsidRPr="00116A7B">
        <w:rPr>
          <w:rFonts w:cs="Calibri"/>
          <w:color w:val="333333"/>
          <w:sz w:val="28"/>
          <w:szCs w:val="28"/>
          <w:lang w:val="en-US" w:eastAsia="en-AU"/>
        </w:rPr>
        <w:t xml:space="preserve"> projects have Sprints or iterations which are shorter in duration (Sprints/iterations can vary from 2 weeks to 2 months) during which pre-determined features are developed and delivered.</w:t>
      </w:r>
    </w:p>
    <w:p w:rsidR="00855B8B" w:rsidRPr="00116A7B" w:rsidRDefault="00855B8B" w:rsidP="00B600C0">
      <w:pPr>
        <w:numPr>
          <w:ilvl w:val="0"/>
          <w:numId w:val="7"/>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Agile projects can have one or more iterations and deliver the complete product at the end of the final iteration.</w:t>
      </w:r>
    </w:p>
    <w:p w:rsidR="00855B8B" w:rsidRPr="00116A7B" w:rsidRDefault="00855B8B" w:rsidP="00116A7B">
      <w:pPr>
        <w:shd w:val="clear" w:color="auto" w:fill="D9D9D9"/>
        <w:spacing w:after="0" w:line="240" w:lineRule="auto"/>
        <w:outlineLvl w:val="1"/>
        <w:rPr>
          <w:rFonts w:cs="Calibri"/>
          <w:b/>
          <w:color w:val="333333"/>
          <w:sz w:val="40"/>
          <w:szCs w:val="40"/>
          <w:lang w:val="en-US" w:eastAsia="en-AU"/>
        </w:rPr>
      </w:pPr>
      <w:bookmarkStart w:id="1" w:name="agile_software_development"/>
      <w:bookmarkEnd w:id="1"/>
      <w:r w:rsidRPr="00116A7B">
        <w:rPr>
          <w:rFonts w:cs="Calibri"/>
          <w:b/>
          <w:color w:val="333333"/>
          <w:sz w:val="40"/>
          <w:szCs w:val="40"/>
          <w:lang w:val="en-US" w:eastAsia="en-AU"/>
        </w:rPr>
        <w:t>Example of Agile software development</w:t>
      </w:r>
    </w:p>
    <w:p w:rsidR="00855B8B" w:rsidRPr="00116A7B" w:rsidRDefault="00855B8B" w:rsidP="00BF7715">
      <w:pPr>
        <w:shd w:val="clear" w:color="auto" w:fill="FFFFFF"/>
        <w:spacing w:after="375"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Example: Google is working on project to come up with a competing product for MS </w:t>
      </w:r>
      <w:proofErr w:type="gramStart"/>
      <w:r w:rsidRPr="00116A7B">
        <w:rPr>
          <w:rFonts w:cs="Calibri"/>
          <w:color w:val="333333"/>
          <w:sz w:val="28"/>
          <w:szCs w:val="28"/>
          <w:lang w:val="en-US" w:eastAsia="en-AU"/>
        </w:rPr>
        <w:t>Word, that</w:t>
      </w:r>
      <w:proofErr w:type="gramEnd"/>
      <w:r w:rsidRPr="00116A7B">
        <w:rPr>
          <w:rFonts w:cs="Calibri"/>
          <w:color w:val="333333"/>
          <w:sz w:val="28"/>
          <w:szCs w:val="28"/>
          <w:lang w:val="en-US" w:eastAsia="en-AU"/>
        </w:rPr>
        <w:t xml:space="preserve"> provides all the features provided by MS Word and any other features requested by the marketing team. The final product needs to be ready in 10 months of time. Let us see how this project is executed in traditional and </w:t>
      </w:r>
      <w:proofErr w:type="gramStart"/>
      <w:r w:rsidRPr="00116A7B">
        <w:rPr>
          <w:rFonts w:cs="Calibri"/>
          <w:color w:val="333333"/>
          <w:sz w:val="28"/>
          <w:szCs w:val="28"/>
          <w:lang w:val="en-US" w:eastAsia="en-AU"/>
        </w:rPr>
        <w:t>Agile</w:t>
      </w:r>
      <w:proofErr w:type="gramEnd"/>
      <w:r w:rsidRPr="00116A7B">
        <w:rPr>
          <w:rFonts w:cs="Calibri"/>
          <w:color w:val="333333"/>
          <w:sz w:val="28"/>
          <w:szCs w:val="28"/>
          <w:lang w:val="en-US" w:eastAsia="en-AU"/>
        </w:rPr>
        <w:t xml:space="preserve"> methodologies.</w:t>
      </w:r>
    </w:p>
    <w:p w:rsidR="00855B8B" w:rsidRPr="00116A7B" w:rsidRDefault="00855B8B" w:rsidP="00116A7B">
      <w:pPr>
        <w:shd w:val="clear" w:color="auto" w:fill="FFFFFF"/>
        <w:spacing w:after="375" w:line="240" w:lineRule="auto"/>
        <w:rPr>
          <w:rFonts w:cs="Calibri"/>
          <w:color w:val="333333"/>
          <w:sz w:val="28"/>
          <w:szCs w:val="28"/>
          <w:lang w:val="en-US" w:eastAsia="en-AU"/>
        </w:rPr>
      </w:pPr>
      <w:r w:rsidRPr="00116A7B">
        <w:rPr>
          <w:rFonts w:cs="Calibri"/>
          <w:color w:val="333333"/>
          <w:sz w:val="28"/>
          <w:szCs w:val="28"/>
          <w:lang w:val="en-US" w:eastAsia="en-AU"/>
        </w:rPr>
        <w:t>In traditional Waterfall model –</w:t>
      </w:r>
    </w:p>
    <w:p w:rsidR="00855B8B" w:rsidRPr="00116A7B" w:rsidRDefault="00855B8B" w:rsidP="00BF7715">
      <w:pPr>
        <w:numPr>
          <w:ilvl w:val="0"/>
          <w:numId w:val="8"/>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At a high level, the project teams would spend 15% of their time on gathering requirements and analysis (1.5 months)</w:t>
      </w:r>
    </w:p>
    <w:p w:rsidR="00855B8B" w:rsidRPr="00116A7B" w:rsidRDefault="00855B8B" w:rsidP="00BF7715">
      <w:pPr>
        <w:numPr>
          <w:ilvl w:val="0"/>
          <w:numId w:val="8"/>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20% of their time on design (2 months)</w:t>
      </w:r>
    </w:p>
    <w:p w:rsidR="00855B8B" w:rsidRPr="00116A7B" w:rsidRDefault="00855B8B" w:rsidP="00BF7715">
      <w:pPr>
        <w:numPr>
          <w:ilvl w:val="0"/>
          <w:numId w:val="8"/>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40% on coding (4 months) and unit testing</w:t>
      </w:r>
    </w:p>
    <w:p w:rsidR="00855B8B" w:rsidRPr="00116A7B" w:rsidRDefault="00855B8B" w:rsidP="00BF7715">
      <w:pPr>
        <w:numPr>
          <w:ilvl w:val="0"/>
          <w:numId w:val="8"/>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20% on System and Integration testing (2 months).</w:t>
      </w:r>
    </w:p>
    <w:p w:rsidR="00855B8B" w:rsidRPr="00116A7B" w:rsidRDefault="00855B8B" w:rsidP="00BF7715">
      <w:pPr>
        <w:numPr>
          <w:ilvl w:val="0"/>
          <w:numId w:val="8"/>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At the end of this cycle, the project may also have 2 weeks of User Acceptance testing by marketing teams.</w:t>
      </w:r>
    </w:p>
    <w:p w:rsidR="00855B8B" w:rsidRPr="00116A7B" w:rsidRDefault="00855B8B" w:rsidP="00BF7715">
      <w:pPr>
        <w:numPr>
          <w:ilvl w:val="0"/>
          <w:numId w:val="8"/>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lastRenderedPageBreak/>
        <w:t>In this approach, the customer does not get to see the end product until the end of the project, when it becomes too late to make significant changes.</w:t>
      </w:r>
    </w:p>
    <w:p w:rsidR="00855B8B" w:rsidRPr="00116A7B" w:rsidRDefault="00855B8B" w:rsidP="00BF7715">
      <w:pPr>
        <w:shd w:val="clear" w:color="auto" w:fill="FFFFFF"/>
        <w:spacing w:after="375" w:line="240" w:lineRule="auto"/>
        <w:jc w:val="both"/>
        <w:rPr>
          <w:rFonts w:cs="Calibri"/>
          <w:color w:val="333333"/>
          <w:sz w:val="28"/>
          <w:szCs w:val="28"/>
          <w:lang w:val="en-US" w:eastAsia="en-AU"/>
        </w:rPr>
      </w:pPr>
      <w:r w:rsidRPr="00116A7B">
        <w:rPr>
          <w:rFonts w:cs="Calibri"/>
          <w:color w:val="333333"/>
          <w:sz w:val="28"/>
          <w:szCs w:val="28"/>
          <w:lang w:val="en-US" w:eastAsia="en-AU"/>
        </w:rPr>
        <w:t>The image below shows how these activities align with the project schedule in traditional software development.</w:t>
      </w:r>
    </w:p>
    <w:p w:rsidR="00855B8B" w:rsidRPr="00116A7B" w:rsidRDefault="00BF7715" w:rsidP="00116A7B">
      <w:pPr>
        <w:shd w:val="clear" w:color="auto" w:fill="FFFFFF"/>
        <w:spacing w:after="375" w:line="240" w:lineRule="auto"/>
        <w:rPr>
          <w:rFonts w:cs="Calibri"/>
          <w:color w:val="333333"/>
          <w:sz w:val="23"/>
          <w:szCs w:val="23"/>
          <w:lang w:val="en-US" w:eastAsia="en-AU"/>
        </w:rPr>
      </w:pPr>
      <w:r>
        <w:rPr>
          <w:rFonts w:cs="Calibri"/>
          <w:noProof/>
          <w:color w:val="333333"/>
          <w:sz w:val="23"/>
          <w:szCs w:val="23"/>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Agile versus traditional software development methodologies" style="width:472.75pt;height:335.55pt;visibility:visible">
            <v:imagedata r:id="rId6" o:title=""/>
          </v:shape>
        </w:pict>
      </w:r>
    </w:p>
    <w:p w:rsidR="00855B8B" w:rsidRPr="00116A7B" w:rsidRDefault="00855B8B" w:rsidP="00BF7715">
      <w:pPr>
        <w:shd w:val="clear" w:color="auto" w:fill="FFFFFF"/>
        <w:spacing w:after="375"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With </w:t>
      </w:r>
      <w:r w:rsidRPr="00116A7B">
        <w:rPr>
          <w:rFonts w:cs="Calibri"/>
          <w:b/>
          <w:bCs/>
          <w:color w:val="333333"/>
          <w:sz w:val="28"/>
          <w:szCs w:val="28"/>
          <w:lang w:val="en-US" w:eastAsia="en-AU"/>
        </w:rPr>
        <w:t>Agile development</w:t>
      </w:r>
      <w:r w:rsidRPr="00116A7B">
        <w:rPr>
          <w:rFonts w:cs="Calibri"/>
          <w:color w:val="333333"/>
          <w:sz w:val="28"/>
          <w:szCs w:val="28"/>
          <w:lang w:val="en-US" w:eastAsia="en-AU"/>
        </w:rPr>
        <w:t xml:space="preserve"> methodology –</w:t>
      </w:r>
    </w:p>
    <w:p w:rsidR="00855B8B" w:rsidRPr="00116A7B" w:rsidRDefault="00855B8B" w:rsidP="00BF7715">
      <w:pPr>
        <w:numPr>
          <w:ilvl w:val="0"/>
          <w:numId w:val="9"/>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In the Agile approach, each project is broken up into several ‘Iterations’.</w:t>
      </w:r>
    </w:p>
    <w:p w:rsidR="00855B8B" w:rsidRPr="00116A7B" w:rsidRDefault="00855B8B" w:rsidP="00BF7715">
      <w:pPr>
        <w:numPr>
          <w:ilvl w:val="0"/>
          <w:numId w:val="9"/>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All Iterations should be of the same time duration (between 2 to 8 weeks).</w:t>
      </w:r>
    </w:p>
    <w:p w:rsidR="00855B8B" w:rsidRPr="00116A7B" w:rsidRDefault="00855B8B" w:rsidP="00BF7715">
      <w:pPr>
        <w:numPr>
          <w:ilvl w:val="0"/>
          <w:numId w:val="9"/>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At the end </w:t>
      </w:r>
      <w:proofErr w:type="gramStart"/>
      <w:r w:rsidRPr="00116A7B">
        <w:rPr>
          <w:rFonts w:cs="Calibri"/>
          <w:color w:val="333333"/>
          <w:sz w:val="28"/>
          <w:szCs w:val="28"/>
          <w:lang w:val="en-US" w:eastAsia="en-AU"/>
        </w:rPr>
        <w:t>of each iteration</w:t>
      </w:r>
      <w:proofErr w:type="gramEnd"/>
      <w:r w:rsidRPr="00116A7B">
        <w:rPr>
          <w:rFonts w:cs="Calibri"/>
          <w:color w:val="333333"/>
          <w:sz w:val="28"/>
          <w:szCs w:val="28"/>
          <w:lang w:val="en-US" w:eastAsia="en-AU"/>
        </w:rPr>
        <w:t>, a working product should be delivered.</w:t>
      </w:r>
    </w:p>
    <w:p w:rsidR="00855B8B" w:rsidRPr="00116A7B" w:rsidRDefault="00855B8B" w:rsidP="00BF7715">
      <w:pPr>
        <w:numPr>
          <w:ilvl w:val="0"/>
          <w:numId w:val="9"/>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In simple terms, in the </w:t>
      </w:r>
      <w:proofErr w:type="gramStart"/>
      <w:r w:rsidRPr="00116A7B">
        <w:rPr>
          <w:rFonts w:cs="Calibri"/>
          <w:color w:val="333333"/>
          <w:sz w:val="28"/>
          <w:szCs w:val="28"/>
          <w:lang w:val="en-US" w:eastAsia="en-AU"/>
        </w:rPr>
        <w:t>Agile</w:t>
      </w:r>
      <w:proofErr w:type="gramEnd"/>
      <w:r w:rsidRPr="00116A7B">
        <w:rPr>
          <w:rFonts w:cs="Calibri"/>
          <w:color w:val="333333"/>
          <w:sz w:val="28"/>
          <w:szCs w:val="28"/>
          <w:lang w:val="en-US" w:eastAsia="en-AU"/>
        </w:rPr>
        <w:t xml:space="preserve"> approach the project will be broken up into 10 releases (assuming each iteration is set to last 4 weeks).</w:t>
      </w:r>
    </w:p>
    <w:p w:rsidR="00855B8B" w:rsidRPr="00116A7B" w:rsidRDefault="00855B8B" w:rsidP="00BF7715">
      <w:pPr>
        <w:numPr>
          <w:ilvl w:val="0"/>
          <w:numId w:val="9"/>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Rather than spending 1.5 months on requirements gathering, in </w:t>
      </w:r>
      <w:proofErr w:type="gramStart"/>
      <w:r w:rsidRPr="00116A7B">
        <w:rPr>
          <w:rFonts w:cs="Calibri"/>
          <w:color w:val="333333"/>
          <w:sz w:val="28"/>
          <w:szCs w:val="28"/>
          <w:lang w:val="en-US" w:eastAsia="en-AU"/>
        </w:rPr>
        <w:t>Agile</w:t>
      </w:r>
      <w:proofErr w:type="gramEnd"/>
      <w:r w:rsidRPr="00116A7B">
        <w:rPr>
          <w:rFonts w:cs="Calibri"/>
          <w:color w:val="333333"/>
          <w:sz w:val="28"/>
          <w:szCs w:val="28"/>
          <w:lang w:val="en-US" w:eastAsia="en-AU"/>
        </w:rPr>
        <w:t xml:space="preserve"> software development, the team will decide the basic core features that are required in the product and decide which of these features can be developed in the first iteration.</w:t>
      </w:r>
    </w:p>
    <w:p w:rsidR="00855B8B" w:rsidRPr="00116A7B" w:rsidRDefault="00855B8B" w:rsidP="00BF7715">
      <w:pPr>
        <w:numPr>
          <w:ilvl w:val="0"/>
          <w:numId w:val="9"/>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lastRenderedPageBreak/>
        <w:t>Any remaining features that cannot be delivered in the first iteration will be taken up in the next iteration or subsequent iterations, based on priority.</w:t>
      </w:r>
    </w:p>
    <w:p w:rsidR="00855B8B" w:rsidRPr="00116A7B" w:rsidRDefault="00855B8B" w:rsidP="00BF7715">
      <w:pPr>
        <w:numPr>
          <w:ilvl w:val="0"/>
          <w:numId w:val="9"/>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At the end of the first iterations, the team will deliver </w:t>
      </w:r>
      <w:proofErr w:type="gramStart"/>
      <w:r w:rsidRPr="00116A7B">
        <w:rPr>
          <w:rFonts w:cs="Calibri"/>
          <w:color w:val="333333"/>
          <w:sz w:val="28"/>
          <w:szCs w:val="28"/>
          <w:lang w:val="en-US" w:eastAsia="en-AU"/>
        </w:rPr>
        <w:t>a working</w:t>
      </w:r>
      <w:proofErr w:type="gramEnd"/>
      <w:r w:rsidRPr="00116A7B">
        <w:rPr>
          <w:rFonts w:cs="Calibri"/>
          <w:color w:val="333333"/>
          <w:sz w:val="28"/>
          <w:szCs w:val="28"/>
          <w:lang w:val="en-US" w:eastAsia="en-AU"/>
        </w:rPr>
        <w:t xml:space="preserve"> software with the features that were finalized for that iteration.</w:t>
      </w:r>
    </w:p>
    <w:p w:rsidR="00855B8B" w:rsidRPr="00116A7B" w:rsidRDefault="00855B8B" w:rsidP="00BF7715">
      <w:pPr>
        <w:numPr>
          <w:ilvl w:val="0"/>
          <w:numId w:val="9"/>
        </w:numPr>
        <w:shd w:val="clear" w:color="auto" w:fill="FFFFFF"/>
        <w:spacing w:after="0"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There will be 10 iterations and at the end of each iteration the customer is delivered </w:t>
      </w:r>
      <w:proofErr w:type="gramStart"/>
      <w:r w:rsidRPr="00116A7B">
        <w:rPr>
          <w:rFonts w:cs="Calibri"/>
          <w:color w:val="333333"/>
          <w:sz w:val="28"/>
          <w:szCs w:val="28"/>
          <w:lang w:val="en-US" w:eastAsia="en-AU"/>
        </w:rPr>
        <w:t>a working</w:t>
      </w:r>
      <w:proofErr w:type="gramEnd"/>
      <w:r w:rsidRPr="00116A7B">
        <w:rPr>
          <w:rFonts w:cs="Calibri"/>
          <w:color w:val="333333"/>
          <w:sz w:val="28"/>
          <w:szCs w:val="28"/>
          <w:lang w:val="en-US" w:eastAsia="en-AU"/>
        </w:rPr>
        <w:t xml:space="preserve"> software that is incrementally enhanced and updated with the features that were shortlisted for that iteration.</w:t>
      </w:r>
    </w:p>
    <w:p w:rsidR="00855B8B" w:rsidRPr="00116A7B" w:rsidRDefault="00855B8B" w:rsidP="00BF7715">
      <w:pPr>
        <w:numPr>
          <w:ilvl w:val="0"/>
          <w:numId w:val="9"/>
        </w:numPr>
        <w:shd w:val="clear" w:color="auto" w:fill="FFFFFF"/>
        <w:spacing w:after="375"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The iteration cycle of an </w:t>
      </w:r>
      <w:proofErr w:type="gramStart"/>
      <w:r w:rsidRPr="00116A7B">
        <w:rPr>
          <w:rFonts w:cs="Calibri"/>
          <w:color w:val="333333"/>
          <w:sz w:val="28"/>
          <w:szCs w:val="28"/>
          <w:lang w:val="en-US" w:eastAsia="en-AU"/>
        </w:rPr>
        <w:t>Agile</w:t>
      </w:r>
      <w:proofErr w:type="gramEnd"/>
      <w:r w:rsidRPr="00116A7B">
        <w:rPr>
          <w:rFonts w:cs="Calibri"/>
          <w:color w:val="333333"/>
          <w:sz w:val="28"/>
          <w:szCs w:val="28"/>
          <w:lang w:val="en-US" w:eastAsia="en-AU"/>
        </w:rPr>
        <w:t xml:space="preserve"> project is shown in the image below.</w:t>
      </w:r>
    </w:p>
    <w:p w:rsidR="00855B8B" w:rsidRPr="00116A7B" w:rsidRDefault="00BF7715" w:rsidP="00116A7B">
      <w:pPr>
        <w:shd w:val="clear" w:color="auto" w:fill="FFFFFF"/>
        <w:spacing w:after="375" w:line="240" w:lineRule="auto"/>
        <w:ind w:left="-1418" w:right="-1440"/>
        <w:rPr>
          <w:rFonts w:cs="Calibri"/>
          <w:color w:val="333333"/>
          <w:sz w:val="23"/>
          <w:szCs w:val="23"/>
          <w:lang w:val="en-US" w:eastAsia="en-AU"/>
        </w:rPr>
      </w:pPr>
      <w:r>
        <w:rPr>
          <w:rFonts w:cs="Calibri"/>
          <w:noProof/>
          <w:color w:val="333333"/>
          <w:sz w:val="23"/>
          <w:szCs w:val="23"/>
          <w:lang w:eastAsia="en-AU"/>
        </w:rPr>
        <w:pict>
          <v:shape id="Picture 3" o:spid="_x0000_i1026" type="#_x0000_t75" alt="Agile Methodology development-what is agile" style="width:535.9pt;height:334.2pt;visibility:visible">
            <v:imagedata r:id="rId7" o:title=""/>
          </v:shape>
        </w:pict>
      </w:r>
    </w:p>
    <w:p w:rsidR="00855B8B" w:rsidRPr="00116A7B" w:rsidRDefault="00BF7715" w:rsidP="00116A7B">
      <w:pPr>
        <w:shd w:val="clear" w:color="auto" w:fill="FFFFFF"/>
        <w:spacing w:after="375" w:line="240" w:lineRule="auto"/>
        <w:rPr>
          <w:rFonts w:cs="Calibri"/>
          <w:color w:val="333333"/>
          <w:sz w:val="23"/>
          <w:szCs w:val="23"/>
          <w:lang w:val="en-US" w:eastAsia="en-AU"/>
        </w:rPr>
      </w:pPr>
      <w:r>
        <w:rPr>
          <w:rFonts w:cs="Calibri"/>
          <w:noProof/>
          <w:color w:val="333333"/>
          <w:sz w:val="23"/>
          <w:szCs w:val="23"/>
          <w:lang w:eastAsia="en-AU"/>
        </w:rPr>
        <w:lastRenderedPageBreak/>
        <w:pict>
          <v:shape id="Picture 2" o:spid="_x0000_i1027" type="#_x0000_t75" alt="gile software Development Methodology" style="width:482.95pt;height:380.4pt;visibility:visible">
            <v:imagedata r:id="rId8" o:title=""/>
          </v:shape>
        </w:pict>
      </w:r>
    </w:p>
    <w:p w:rsidR="00855B8B" w:rsidRPr="00116A7B" w:rsidRDefault="00855B8B" w:rsidP="00BF7715">
      <w:pPr>
        <w:shd w:val="clear" w:color="auto" w:fill="FFFFFF"/>
        <w:spacing w:after="375"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This approach allows the customer to interact and work with functioning software at the end </w:t>
      </w:r>
      <w:proofErr w:type="gramStart"/>
      <w:r w:rsidRPr="00116A7B">
        <w:rPr>
          <w:rFonts w:cs="Calibri"/>
          <w:color w:val="333333"/>
          <w:sz w:val="28"/>
          <w:szCs w:val="28"/>
          <w:lang w:val="en-US" w:eastAsia="en-AU"/>
        </w:rPr>
        <w:t>of each iteration</w:t>
      </w:r>
      <w:proofErr w:type="gramEnd"/>
      <w:r w:rsidRPr="00116A7B">
        <w:rPr>
          <w:rFonts w:cs="Calibri"/>
          <w:color w:val="333333"/>
          <w:sz w:val="28"/>
          <w:szCs w:val="28"/>
          <w:lang w:val="en-US" w:eastAsia="en-AU"/>
        </w:rPr>
        <w:t xml:space="preserve"> and provide feedback on it. This approach allows teams to take up changes more easily and make course corrections if needed. In the Agile approach, software is developed and released incrementally in the iterations. An example of how software may evolve through iterations is shown in the image below.</w:t>
      </w:r>
    </w:p>
    <w:p w:rsidR="00855B8B" w:rsidRPr="00116A7B" w:rsidRDefault="00BF7715" w:rsidP="00116A7B">
      <w:pPr>
        <w:shd w:val="clear" w:color="auto" w:fill="FFFFFF"/>
        <w:spacing w:after="375" w:line="240" w:lineRule="auto"/>
        <w:rPr>
          <w:rFonts w:cs="Calibri"/>
          <w:color w:val="333333"/>
          <w:sz w:val="23"/>
          <w:szCs w:val="23"/>
          <w:lang w:val="en-US" w:eastAsia="en-AU"/>
        </w:rPr>
      </w:pPr>
      <w:r>
        <w:rPr>
          <w:rFonts w:cs="Calibri"/>
          <w:noProof/>
          <w:color w:val="333333"/>
          <w:sz w:val="23"/>
          <w:szCs w:val="23"/>
          <w:lang w:eastAsia="en-AU"/>
        </w:rPr>
        <w:pict>
          <v:shape id="Picture 1" o:spid="_x0000_i1028" type="#_x0000_t75" alt="Agile Iterative Development" style="width:453.05pt;height:138.55pt;visibility:visible">
            <v:imagedata r:id="rId9" o:title=""/>
          </v:shape>
        </w:pict>
      </w:r>
    </w:p>
    <w:p w:rsidR="00855B8B" w:rsidRPr="00116A7B" w:rsidRDefault="00855B8B" w:rsidP="00BF7715">
      <w:pPr>
        <w:shd w:val="clear" w:color="auto" w:fill="FFFFFF"/>
        <w:spacing w:after="375" w:line="240" w:lineRule="auto"/>
        <w:jc w:val="both"/>
        <w:rPr>
          <w:rFonts w:cs="Calibri"/>
          <w:color w:val="333333"/>
          <w:sz w:val="28"/>
          <w:szCs w:val="28"/>
          <w:lang w:val="en-US" w:eastAsia="en-AU"/>
        </w:rPr>
      </w:pPr>
      <w:r w:rsidRPr="00116A7B">
        <w:rPr>
          <w:rFonts w:cs="Calibri"/>
          <w:color w:val="333333"/>
          <w:sz w:val="28"/>
          <w:szCs w:val="28"/>
          <w:lang w:val="en-US" w:eastAsia="en-AU"/>
        </w:rPr>
        <w:lastRenderedPageBreak/>
        <w:t>Agile methodology gives more importance to collaboration within the team, collaboration with the customer, responding to change and delivering working software.</w:t>
      </w:r>
    </w:p>
    <w:p w:rsidR="00855B8B" w:rsidRPr="00116A7B" w:rsidRDefault="00855B8B" w:rsidP="00BF7715">
      <w:pPr>
        <w:shd w:val="clear" w:color="auto" w:fill="FFFFFF"/>
        <w:spacing w:after="375" w:line="240" w:lineRule="auto"/>
        <w:jc w:val="both"/>
        <w:rPr>
          <w:rFonts w:cs="Calibri"/>
          <w:color w:val="333333"/>
          <w:sz w:val="28"/>
          <w:szCs w:val="28"/>
          <w:lang w:val="en-US" w:eastAsia="en-AU"/>
        </w:rPr>
      </w:pPr>
      <w:r w:rsidRPr="00116A7B">
        <w:rPr>
          <w:rFonts w:cs="Calibri"/>
          <w:color w:val="333333"/>
          <w:sz w:val="28"/>
          <w:szCs w:val="28"/>
          <w:lang w:val="en-US" w:eastAsia="en-AU"/>
        </w:rPr>
        <w:t xml:space="preserve">Agile development has become common place in IT industry. In a recent survey over 52% of respondents said that their company practiced </w:t>
      </w:r>
      <w:proofErr w:type="gramStart"/>
      <w:r w:rsidRPr="00116A7B">
        <w:rPr>
          <w:rFonts w:cs="Calibri"/>
          <w:color w:val="333333"/>
          <w:sz w:val="28"/>
          <w:szCs w:val="28"/>
          <w:lang w:val="en-US" w:eastAsia="en-AU"/>
        </w:rPr>
        <w:t>Agile</w:t>
      </w:r>
      <w:proofErr w:type="gramEnd"/>
      <w:r w:rsidRPr="00116A7B">
        <w:rPr>
          <w:rFonts w:cs="Calibri"/>
          <w:color w:val="333333"/>
          <w:sz w:val="28"/>
          <w:szCs w:val="28"/>
          <w:lang w:val="en-US" w:eastAsia="en-AU"/>
        </w:rPr>
        <w:t xml:space="preserve"> development in one form or another. Irrespective of your role in the organization, it has become essential to understand how </w:t>
      </w:r>
      <w:proofErr w:type="gramStart"/>
      <w:r w:rsidRPr="00116A7B">
        <w:rPr>
          <w:rFonts w:cs="Calibri"/>
          <w:color w:val="333333"/>
          <w:sz w:val="28"/>
          <w:szCs w:val="28"/>
          <w:lang w:val="en-US" w:eastAsia="en-AU"/>
        </w:rPr>
        <w:t>Agile</w:t>
      </w:r>
      <w:proofErr w:type="gramEnd"/>
      <w:r w:rsidRPr="00116A7B">
        <w:rPr>
          <w:rFonts w:cs="Calibri"/>
          <w:color w:val="333333"/>
          <w:sz w:val="28"/>
          <w:szCs w:val="28"/>
          <w:lang w:val="en-US" w:eastAsia="en-AU"/>
        </w:rPr>
        <w:t xml:space="preserve"> development works and how it differs from other forms of software development.</w:t>
      </w:r>
    </w:p>
    <w:p w:rsidR="00855B8B" w:rsidRPr="00116A7B" w:rsidRDefault="00855B8B" w:rsidP="00BF7715">
      <w:pPr>
        <w:shd w:val="clear" w:color="auto" w:fill="FFFFFF"/>
        <w:spacing w:after="375" w:line="240" w:lineRule="auto"/>
        <w:jc w:val="both"/>
        <w:rPr>
          <w:rFonts w:cs="Calibri"/>
          <w:color w:val="333333"/>
          <w:sz w:val="28"/>
          <w:szCs w:val="28"/>
          <w:lang w:val="en-US" w:eastAsia="en-AU"/>
        </w:rPr>
      </w:pPr>
      <w:r w:rsidRPr="00116A7B">
        <w:rPr>
          <w:rFonts w:cs="Calibri"/>
          <w:color w:val="333333"/>
          <w:sz w:val="28"/>
          <w:szCs w:val="28"/>
          <w:lang w:val="en-US" w:eastAsia="en-AU"/>
        </w:rPr>
        <w:t>In traditional approach each job function does its job and hands over to the next job function. The previous job functions have to signoff before it is handed over the next job function authenticating that the job is full and complete in all aspects. For example, Requirement gathering is completed and handed over to design phase and it is subsequently handed over to development and later to testing and rework. Each job function is a phase by itself.</w:t>
      </w:r>
    </w:p>
    <w:p w:rsidR="00855B8B" w:rsidRDefault="00855B8B" w:rsidP="00BF7715">
      <w:pPr>
        <w:shd w:val="clear" w:color="auto" w:fill="FFFFFF"/>
        <w:spacing w:after="375" w:line="240" w:lineRule="auto"/>
        <w:jc w:val="both"/>
        <w:rPr>
          <w:rFonts w:cs="Calibri"/>
          <w:color w:val="333333"/>
          <w:sz w:val="28"/>
          <w:szCs w:val="28"/>
          <w:lang w:val="en-US" w:eastAsia="en-AU"/>
        </w:rPr>
      </w:pPr>
      <w:r w:rsidRPr="00116A7B">
        <w:rPr>
          <w:rFonts w:cs="Calibri"/>
          <w:color w:val="333333"/>
          <w:sz w:val="28"/>
          <w:szCs w:val="28"/>
          <w:lang w:val="en-US" w:eastAsia="en-AU"/>
        </w:rPr>
        <w:t>In Agile way of working, each feature is completed in terms of design, development, code, testing and rework, before the feature is called done. There are no separate phases and all the work is done in single phase only.</w:t>
      </w:r>
    </w:p>
    <w:p w:rsidR="00855B8B" w:rsidRPr="00116A7B" w:rsidRDefault="00855B8B" w:rsidP="00116A7B">
      <w:pPr>
        <w:shd w:val="clear" w:color="auto" w:fill="D9D9D9"/>
        <w:spacing w:after="0" w:line="240" w:lineRule="auto"/>
        <w:outlineLvl w:val="1"/>
        <w:rPr>
          <w:rFonts w:cs="Calibri"/>
          <w:b/>
          <w:color w:val="333333"/>
          <w:sz w:val="36"/>
          <w:szCs w:val="36"/>
          <w:lang w:val="en-US" w:eastAsia="en-AU"/>
        </w:rPr>
      </w:pPr>
      <w:bookmarkStart w:id="2" w:name="difference_between_Agile_and_Non_Agile_m"/>
      <w:bookmarkEnd w:id="2"/>
      <w:r w:rsidRPr="00116A7B">
        <w:rPr>
          <w:rFonts w:cs="Calibri"/>
          <w:b/>
          <w:color w:val="333333"/>
          <w:sz w:val="36"/>
          <w:szCs w:val="36"/>
          <w:lang w:val="en-US" w:eastAsia="en-AU"/>
        </w:rPr>
        <w:t>Difference between Agile model and Non-Agile models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A0" w:firstRow="1" w:lastRow="0" w:firstColumn="1" w:lastColumn="0" w:noHBand="0" w:noVBand="0"/>
      </w:tblPr>
      <w:tblGrid>
        <w:gridCol w:w="3020"/>
        <w:gridCol w:w="3018"/>
        <w:gridCol w:w="3018"/>
      </w:tblGrid>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150" w:line="240" w:lineRule="auto"/>
              <w:outlineLvl w:val="2"/>
              <w:rPr>
                <w:rFonts w:cs="Calibri"/>
                <w:color w:val="333333"/>
                <w:sz w:val="28"/>
                <w:szCs w:val="42"/>
                <w:lang w:eastAsia="en-AU"/>
              </w:rPr>
            </w:pPr>
            <w:r w:rsidRPr="00BF7715">
              <w:rPr>
                <w:rFonts w:cs="Calibri"/>
                <w:color w:val="333333"/>
                <w:sz w:val="28"/>
                <w:szCs w:val="42"/>
                <w:lang w:eastAsia="en-AU"/>
              </w:rPr>
              <w:t>Parameters</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150" w:line="240" w:lineRule="auto"/>
              <w:outlineLvl w:val="2"/>
              <w:rPr>
                <w:rFonts w:cs="Calibri"/>
                <w:color w:val="333333"/>
                <w:sz w:val="28"/>
                <w:szCs w:val="42"/>
                <w:lang w:eastAsia="en-AU"/>
              </w:rPr>
            </w:pPr>
            <w:r w:rsidRPr="00BF7715">
              <w:rPr>
                <w:rFonts w:cs="Calibri"/>
                <w:color w:val="333333"/>
                <w:sz w:val="28"/>
                <w:szCs w:val="42"/>
                <w:lang w:eastAsia="en-AU"/>
              </w:rPr>
              <w:t>Agile Model</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150" w:line="240" w:lineRule="auto"/>
              <w:outlineLvl w:val="2"/>
              <w:rPr>
                <w:rFonts w:cs="Calibri"/>
                <w:color w:val="333333"/>
                <w:sz w:val="28"/>
                <w:szCs w:val="42"/>
                <w:lang w:eastAsia="en-AU"/>
              </w:rPr>
            </w:pPr>
            <w:r w:rsidRPr="00BF7715">
              <w:rPr>
                <w:rFonts w:cs="Calibri"/>
                <w:color w:val="333333"/>
                <w:sz w:val="28"/>
                <w:szCs w:val="42"/>
                <w:lang w:eastAsia="en-AU"/>
              </w:rPr>
              <w:t>Non-Agile Models</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Approach of this methodology</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This methodology is very flexible and adjustable and can adapt to the project needs.</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This methodology is not as flexible as Agile model and it’s tough to accommodate changes in the project.</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Measurement of Success</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The success of the project in Agile model is measured by the Business value delivered.</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In this methodology the success of the project is measured by the Conformation to plan.</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Size of the Project</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The Project size is small in Agile model.</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The project size is Large in non- Agile models.</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Style of Management</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 xml:space="preserve">The style of management in Agile model is not centralized. It is distributed among the </w:t>
            </w:r>
            <w:r w:rsidRPr="00BF7715">
              <w:rPr>
                <w:rFonts w:cs="Calibri"/>
                <w:color w:val="333333"/>
                <w:sz w:val="28"/>
                <w:szCs w:val="28"/>
                <w:lang w:eastAsia="en-AU"/>
              </w:rPr>
              <w:lastRenderedPageBreak/>
              <w:t>team members.</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lastRenderedPageBreak/>
              <w:t xml:space="preserve">The management style in the non-Agile models is dictatorial. Only one person is the decision </w:t>
            </w:r>
            <w:r w:rsidRPr="00BF7715">
              <w:rPr>
                <w:rFonts w:cs="Calibri"/>
                <w:color w:val="333333"/>
                <w:sz w:val="28"/>
                <w:szCs w:val="28"/>
                <w:lang w:eastAsia="en-AU"/>
              </w:rPr>
              <w:lastRenderedPageBreak/>
              <w:t xml:space="preserve">maker and rest of the </w:t>
            </w:r>
            <w:bookmarkStart w:id="3" w:name="_GoBack"/>
            <w:bookmarkEnd w:id="3"/>
            <w:r w:rsidRPr="00BF7715">
              <w:rPr>
                <w:rFonts w:cs="Calibri"/>
                <w:color w:val="333333"/>
                <w:sz w:val="28"/>
                <w:szCs w:val="28"/>
                <w:lang w:eastAsia="en-AU"/>
              </w:rPr>
              <w:t>people follows him.</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lastRenderedPageBreak/>
              <w:t>Ability to adapt to change</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In Agile model the changes are accepted and adapted as per the project needs.</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But in non-Agile models the changes are not accepted easily in the later stages of the development.</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Documentation required</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Less documentation is required in Agile.</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More documentation is required in non-Agile models.</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Importance of</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 xml:space="preserve">In Agile model more emphasis is given to the people that means </w:t>
            </w:r>
            <w:proofErr w:type="gramStart"/>
            <w:r w:rsidRPr="00BF7715">
              <w:rPr>
                <w:rFonts w:cs="Calibri"/>
                <w:color w:val="333333"/>
                <w:sz w:val="28"/>
                <w:szCs w:val="28"/>
                <w:lang w:eastAsia="en-AU"/>
              </w:rPr>
              <w:t>it’s</w:t>
            </w:r>
            <w:proofErr w:type="gramEnd"/>
            <w:r w:rsidRPr="00BF7715">
              <w:rPr>
                <w:rFonts w:cs="Calibri"/>
                <w:color w:val="333333"/>
                <w:sz w:val="28"/>
                <w:szCs w:val="28"/>
                <w:lang w:eastAsia="en-AU"/>
              </w:rPr>
              <w:t xml:space="preserve"> People- Oriented.</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 xml:space="preserve">In non-Agile models the more importance is given to the process hence it’s Process- </w:t>
            </w:r>
            <w:proofErr w:type="spellStart"/>
            <w:r w:rsidRPr="00BF7715">
              <w:rPr>
                <w:rFonts w:cs="Calibri"/>
                <w:color w:val="333333"/>
                <w:sz w:val="28"/>
                <w:szCs w:val="28"/>
                <w:lang w:eastAsia="en-AU"/>
              </w:rPr>
              <w:t>Oreinted</w:t>
            </w:r>
            <w:proofErr w:type="spellEnd"/>
            <w:r w:rsidRPr="00BF7715">
              <w:rPr>
                <w:rFonts w:cs="Calibri"/>
                <w:color w:val="333333"/>
                <w:sz w:val="28"/>
                <w:szCs w:val="28"/>
                <w:lang w:eastAsia="en-AU"/>
              </w:rPr>
              <w:t>.</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Cycles or iterations</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 xml:space="preserve">Agile methodology has many cycles or iterations which </w:t>
            </w:r>
            <w:proofErr w:type="gramStart"/>
            <w:r w:rsidRPr="00BF7715">
              <w:rPr>
                <w:rFonts w:cs="Calibri"/>
                <w:color w:val="333333"/>
                <w:sz w:val="28"/>
                <w:szCs w:val="28"/>
                <w:lang w:eastAsia="en-AU"/>
              </w:rPr>
              <w:t>is</w:t>
            </w:r>
            <w:proofErr w:type="gramEnd"/>
            <w:r w:rsidRPr="00BF7715">
              <w:rPr>
                <w:rFonts w:cs="Calibri"/>
                <w:color w:val="333333"/>
                <w:sz w:val="28"/>
                <w:szCs w:val="28"/>
                <w:lang w:eastAsia="en-AU"/>
              </w:rPr>
              <w:t xml:space="preserve"> also known as Sprints.</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But, in Non-Agile methodology the cycles are limited.</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Planning in Advance</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There is minimal upfront planning in Agile methodology.</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In Non-Agile models the planning should be complete before the development starts.</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Revenue</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In Agile method the return on investment is early in the project cycle.</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In non-Agile methods the return on investment is at the end of the project.</w:t>
            </w:r>
          </w:p>
        </w:tc>
      </w:tr>
      <w:tr w:rsidR="00855B8B" w:rsidRPr="00BF7715" w:rsidTr="00116A7B">
        <w:trPr>
          <w:tblCellSpacing w:w="0" w:type="dxa"/>
        </w:trPr>
        <w:tc>
          <w:tcPr>
            <w:tcW w:w="3195" w:type="dxa"/>
            <w:tcBorders>
              <w:top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Size of the team</w:t>
            </w:r>
          </w:p>
        </w:tc>
        <w:tc>
          <w:tcPr>
            <w:tcW w:w="3195" w:type="dxa"/>
            <w:tcBorders>
              <w:top w:val="outset" w:sz="6" w:space="0" w:color="auto"/>
              <w:left w:val="outset" w:sz="6" w:space="0" w:color="auto"/>
              <w:bottom w:val="outset" w:sz="6" w:space="0" w:color="auto"/>
              <w:right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The size of the team in Agile methodology is usually small and creative.</w:t>
            </w:r>
          </w:p>
        </w:tc>
        <w:tc>
          <w:tcPr>
            <w:tcW w:w="3195" w:type="dxa"/>
            <w:tcBorders>
              <w:top w:val="outset" w:sz="6" w:space="0" w:color="auto"/>
              <w:left w:val="outset" w:sz="6" w:space="0" w:color="auto"/>
              <w:bottom w:val="outset" w:sz="6" w:space="0" w:color="auto"/>
            </w:tcBorders>
          </w:tcPr>
          <w:p w:rsidR="00855B8B" w:rsidRPr="00BF7715" w:rsidRDefault="00855B8B" w:rsidP="00BF7715">
            <w:pPr>
              <w:spacing w:after="0" w:line="240" w:lineRule="auto"/>
              <w:rPr>
                <w:rFonts w:cs="Calibri"/>
                <w:color w:val="333333"/>
                <w:sz w:val="28"/>
                <w:szCs w:val="28"/>
                <w:lang w:eastAsia="en-AU"/>
              </w:rPr>
            </w:pPr>
            <w:r w:rsidRPr="00BF7715">
              <w:rPr>
                <w:rFonts w:cs="Calibri"/>
                <w:color w:val="333333"/>
                <w:sz w:val="28"/>
                <w:szCs w:val="28"/>
                <w:lang w:eastAsia="en-AU"/>
              </w:rPr>
              <w:t>But in Non-Agile models the team size is large.</w:t>
            </w:r>
          </w:p>
        </w:tc>
      </w:tr>
    </w:tbl>
    <w:p w:rsidR="00BF7715" w:rsidRDefault="00BF7715" w:rsidP="00BF7715">
      <w:pPr>
        <w:spacing w:after="0" w:line="240" w:lineRule="auto"/>
        <w:outlineLvl w:val="1"/>
        <w:rPr>
          <w:rFonts w:cs="Calibri"/>
          <w:b/>
          <w:color w:val="333333"/>
          <w:sz w:val="40"/>
          <w:szCs w:val="40"/>
          <w:lang w:val="en-US" w:eastAsia="en-AU"/>
        </w:rPr>
      </w:pPr>
      <w:bookmarkStart w:id="4" w:name="When_to_use_Agile_and_Non_Agile_models"/>
      <w:bookmarkEnd w:id="4"/>
    </w:p>
    <w:p w:rsidR="00BF7715" w:rsidRDefault="00BF7715" w:rsidP="00BF7715">
      <w:pPr>
        <w:spacing w:after="0" w:line="240" w:lineRule="auto"/>
        <w:outlineLvl w:val="1"/>
        <w:rPr>
          <w:rFonts w:cs="Calibri"/>
          <w:b/>
          <w:color w:val="333333"/>
          <w:sz w:val="40"/>
          <w:szCs w:val="40"/>
          <w:lang w:val="en-US" w:eastAsia="en-AU"/>
        </w:rPr>
      </w:pPr>
    </w:p>
    <w:p w:rsidR="00BF7715" w:rsidRDefault="00BF7715" w:rsidP="00BF7715">
      <w:pPr>
        <w:spacing w:after="0" w:line="240" w:lineRule="auto"/>
        <w:outlineLvl w:val="1"/>
        <w:rPr>
          <w:rFonts w:cs="Calibri"/>
          <w:b/>
          <w:color w:val="333333"/>
          <w:sz w:val="40"/>
          <w:szCs w:val="40"/>
          <w:lang w:val="en-US" w:eastAsia="en-AU"/>
        </w:rPr>
      </w:pPr>
    </w:p>
    <w:p w:rsidR="00BF7715" w:rsidRDefault="00BF7715" w:rsidP="00BF7715">
      <w:pPr>
        <w:spacing w:after="0" w:line="240" w:lineRule="auto"/>
        <w:outlineLvl w:val="1"/>
        <w:rPr>
          <w:rFonts w:cs="Calibri"/>
          <w:b/>
          <w:color w:val="333333"/>
          <w:sz w:val="40"/>
          <w:szCs w:val="40"/>
          <w:lang w:val="en-US" w:eastAsia="en-AU"/>
        </w:rPr>
      </w:pPr>
    </w:p>
    <w:p w:rsidR="00BF7715" w:rsidRDefault="00BF7715" w:rsidP="00BF7715">
      <w:pPr>
        <w:spacing w:after="0" w:line="240" w:lineRule="auto"/>
        <w:outlineLvl w:val="1"/>
        <w:rPr>
          <w:rFonts w:cs="Calibri"/>
          <w:b/>
          <w:color w:val="333333"/>
          <w:sz w:val="40"/>
          <w:szCs w:val="40"/>
          <w:lang w:val="en-US" w:eastAsia="en-AU"/>
        </w:rPr>
      </w:pPr>
    </w:p>
    <w:p w:rsidR="00BF7715" w:rsidRDefault="00BF7715" w:rsidP="00BF7715">
      <w:pPr>
        <w:spacing w:after="0" w:line="240" w:lineRule="auto"/>
        <w:outlineLvl w:val="1"/>
        <w:rPr>
          <w:rFonts w:cs="Calibri"/>
          <w:b/>
          <w:color w:val="333333"/>
          <w:sz w:val="40"/>
          <w:szCs w:val="40"/>
          <w:lang w:val="en-US" w:eastAsia="en-AU"/>
        </w:rPr>
      </w:pPr>
    </w:p>
    <w:p w:rsidR="00BF7715" w:rsidRDefault="00BF7715" w:rsidP="00BF7715">
      <w:pPr>
        <w:spacing w:after="0" w:line="240" w:lineRule="auto"/>
        <w:outlineLvl w:val="1"/>
        <w:rPr>
          <w:rFonts w:cs="Calibri"/>
          <w:b/>
          <w:color w:val="333333"/>
          <w:sz w:val="40"/>
          <w:szCs w:val="40"/>
          <w:lang w:val="en-US" w:eastAsia="en-AU"/>
        </w:rPr>
      </w:pPr>
    </w:p>
    <w:p w:rsidR="00855B8B" w:rsidRPr="00116A7B" w:rsidRDefault="00855B8B" w:rsidP="00BF7715">
      <w:pPr>
        <w:spacing w:after="0" w:line="240" w:lineRule="auto"/>
        <w:outlineLvl w:val="1"/>
        <w:rPr>
          <w:rFonts w:cs="Calibri"/>
          <w:b/>
          <w:color w:val="333333"/>
          <w:sz w:val="40"/>
          <w:szCs w:val="40"/>
          <w:lang w:val="en-US" w:eastAsia="en-AU"/>
        </w:rPr>
      </w:pPr>
      <w:r w:rsidRPr="00116A7B">
        <w:rPr>
          <w:rFonts w:cs="Calibri"/>
          <w:b/>
          <w:color w:val="333333"/>
          <w:sz w:val="40"/>
          <w:szCs w:val="40"/>
          <w:lang w:val="en-US" w:eastAsia="en-AU"/>
        </w:rPr>
        <w:lastRenderedPageBreak/>
        <w:t xml:space="preserve">When to use </w:t>
      </w:r>
      <w:proofErr w:type="gramStart"/>
      <w:r w:rsidRPr="00116A7B">
        <w:rPr>
          <w:rFonts w:cs="Calibri"/>
          <w:b/>
          <w:color w:val="333333"/>
          <w:sz w:val="40"/>
          <w:szCs w:val="40"/>
          <w:lang w:val="en-US" w:eastAsia="en-AU"/>
        </w:rPr>
        <w:t>Agile</w:t>
      </w:r>
      <w:proofErr w:type="gramEnd"/>
      <w:r w:rsidRPr="00116A7B">
        <w:rPr>
          <w:rFonts w:cs="Calibri"/>
          <w:b/>
          <w:color w:val="333333"/>
          <w:sz w:val="40"/>
          <w:szCs w:val="40"/>
          <w:lang w:val="en-US" w:eastAsia="en-AU"/>
        </w:rPr>
        <w:t xml:space="preserve"> and Non-Agile models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A0" w:firstRow="1" w:lastRow="0" w:firstColumn="1" w:lastColumn="0" w:noHBand="0" w:noVBand="0"/>
      </w:tblPr>
      <w:tblGrid>
        <w:gridCol w:w="3002"/>
        <w:gridCol w:w="3037"/>
        <w:gridCol w:w="3017"/>
      </w:tblGrid>
      <w:tr w:rsidR="00855B8B" w:rsidRPr="00C526D5" w:rsidTr="00116A7B">
        <w:trPr>
          <w:tblCellSpacing w:w="0" w:type="dxa"/>
        </w:trPr>
        <w:tc>
          <w:tcPr>
            <w:tcW w:w="3195" w:type="dxa"/>
            <w:tcBorders>
              <w:top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3"/>
                <w:szCs w:val="23"/>
                <w:lang w:eastAsia="en-AU"/>
              </w:rPr>
            </w:pPr>
            <w:r w:rsidRPr="00116A7B">
              <w:rPr>
                <w:rFonts w:cs="Calibri"/>
                <w:b/>
                <w:bCs/>
                <w:color w:val="333333"/>
                <w:sz w:val="23"/>
                <w:szCs w:val="23"/>
                <w:lang w:eastAsia="en-AU"/>
              </w:rPr>
              <w:t>Project Attributes</w:t>
            </w:r>
          </w:p>
        </w:tc>
        <w:tc>
          <w:tcPr>
            <w:tcW w:w="3195" w:type="dxa"/>
            <w:tcBorders>
              <w:top w:val="outset" w:sz="6" w:space="0" w:color="auto"/>
              <w:left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3"/>
                <w:szCs w:val="23"/>
                <w:lang w:eastAsia="en-AU"/>
              </w:rPr>
            </w:pPr>
            <w:r w:rsidRPr="00116A7B">
              <w:rPr>
                <w:rFonts w:cs="Calibri"/>
                <w:b/>
                <w:bCs/>
                <w:color w:val="333333"/>
                <w:sz w:val="23"/>
                <w:szCs w:val="23"/>
                <w:lang w:eastAsia="en-AU"/>
              </w:rPr>
              <w:t>Agile Model</w:t>
            </w:r>
          </w:p>
        </w:tc>
        <w:tc>
          <w:tcPr>
            <w:tcW w:w="3195" w:type="dxa"/>
            <w:tcBorders>
              <w:top w:val="outset" w:sz="6" w:space="0" w:color="auto"/>
              <w:left w:val="outset" w:sz="6" w:space="0" w:color="auto"/>
              <w:bottom w:val="outset" w:sz="6" w:space="0" w:color="auto"/>
            </w:tcBorders>
          </w:tcPr>
          <w:p w:rsidR="00855B8B" w:rsidRPr="00116A7B" w:rsidRDefault="00855B8B" w:rsidP="00BF7715">
            <w:pPr>
              <w:spacing w:after="0" w:line="240" w:lineRule="auto"/>
              <w:rPr>
                <w:rFonts w:cs="Calibri"/>
                <w:color w:val="333333"/>
                <w:sz w:val="23"/>
                <w:szCs w:val="23"/>
                <w:lang w:eastAsia="en-AU"/>
              </w:rPr>
            </w:pPr>
            <w:r w:rsidRPr="00116A7B">
              <w:rPr>
                <w:rFonts w:cs="Calibri"/>
                <w:b/>
                <w:bCs/>
                <w:color w:val="333333"/>
                <w:sz w:val="23"/>
                <w:szCs w:val="23"/>
                <w:lang w:eastAsia="en-AU"/>
              </w:rPr>
              <w:t>Non-Agile Model</w:t>
            </w:r>
          </w:p>
        </w:tc>
      </w:tr>
      <w:tr w:rsidR="00855B8B" w:rsidRPr="00C526D5" w:rsidTr="00116A7B">
        <w:trPr>
          <w:tblCellSpacing w:w="0" w:type="dxa"/>
        </w:trPr>
        <w:tc>
          <w:tcPr>
            <w:tcW w:w="3195" w:type="dxa"/>
            <w:tcBorders>
              <w:top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Requirement of the Project</w:t>
            </w:r>
          </w:p>
        </w:tc>
        <w:tc>
          <w:tcPr>
            <w:tcW w:w="3195" w:type="dxa"/>
            <w:tcBorders>
              <w:top w:val="outset" w:sz="6" w:space="0" w:color="auto"/>
              <w:left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Requirements in Agile model can change as per the customer requirement. Sometimes requirements are not very clear.</w:t>
            </w:r>
          </w:p>
        </w:tc>
        <w:tc>
          <w:tcPr>
            <w:tcW w:w="3195" w:type="dxa"/>
            <w:tcBorders>
              <w:top w:val="outset" w:sz="6" w:space="0" w:color="auto"/>
              <w:left w:val="outset" w:sz="6" w:space="0" w:color="auto"/>
              <w:bottom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In Non-Agile models the requirements are very clear before entering into the development phases. Any change in the requirement is not easily accepted during the development phases.</w:t>
            </w:r>
          </w:p>
        </w:tc>
      </w:tr>
      <w:tr w:rsidR="00855B8B" w:rsidRPr="00C526D5" w:rsidTr="00116A7B">
        <w:trPr>
          <w:tblCellSpacing w:w="0" w:type="dxa"/>
        </w:trPr>
        <w:tc>
          <w:tcPr>
            <w:tcW w:w="3195" w:type="dxa"/>
            <w:tcBorders>
              <w:top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Size of the Project</w:t>
            </w:r>
          </w:p>
        </w:tc>
        <w:tc>
          <w:tcPr>
            <w:tcW w:w="3195" w:type="dxa"/>
            <w:tcBorders>
              <w:top w:val="outset" w:sz="6" w:space="0" w:color="auto"/>
              <w:left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The Project size is small in Agile model hence small team is required.</w:t>
            </w:r>
          </w:p>
        </w:tc>
        <w:tc>
          <w:tcPr>
            <w:tcW w:w="3195" w:type="dxa"/>
            <w:tcBorders>
              <w:top w:val="outset" w:sz="6" w:space="0" w:color="auto"/>
              <w:left w:val="outset" w:sz="6" w:space="0" w:color="auto"/>
              <w:bottom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But in Non-Agile models the Project size is usually big hence big team is required.</w:t>
            </w:r>
          </w:p>
        </w:tc>
      </w:tr>
      <w:tr w:rsidR="00855B8B" w:rsidRPr="00C526D5" w:rsidTr="00116A7B">
        <w:trPr>
          <w:tblCellSpacing w:w="0" w:type="dxa"/>
        </w:trPr>
        <w:tc>
          <w:tcPr>
            <w:tcW w:w="3195" w:type="dxa"/>
            <w:tcBorders>
              <w:top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Design of the Project</w:t>
            </w:r>
          </w:p>
        </w:tc>
        <w:tc>
          <w:tcPr>
            <w:tcW w:w="3195" w:type="dxa"/>
            <w:tcBorders>
              <w:top w:val="outset" w:sz="6" w:space="0" w:color="auto"/>
              <w:left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In Agile model the architecture is made as per the current requirements.</w:t>
            </w:r>
          </w:p>
        </w:tc>
        <w:tc>
          <w:tcPr>
            <w:tcW w:w="3195" w:type="dxa"/>
            <w:tcBorders>
              <w:top w:val="outset" w:sz="6" w:space="0" w:color="auto"/>
              <w:left w:val="outset" w:sz="6" w:space="0" w:color="auto"/>
              <w:bottom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In Non-Agile models the architecture is made as per the current requirements as well as for future requirements.</w:t>
            </w:r>
          </w:p>
        </w:tc>
      </w:tr>
      <w:tr w:rsidR="00855B8B" w:rsidRPr="00C526D5" w:rsidTr="00116A7B">
        <w:trPr>
          <w:tblCellSpacing w:w="0" w:type="dxa"/>
        </w:trPr>
        <w:tc>
          <w:tcPr>
            <w:tcW w:w="3195" w:type="dxa"/>
            <w:tcBorders>
              <w:top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Planning and Control of the Project</w:t>
            </w:r>
          </w:p>
        </w:tc>
        <w:tc>
          <w:tcPr>
            <w:tcW w:w="3195" w:type="dxa"/>
            <w:tcBorders>
              <w:top w:val="outset" w:sz="6" w:space="0" w:color="auto"/>
              <w:left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In Agile model the planning of the project is Internalized and has qualitative control.</w:t>
            </w:r>
          </w:p>
        </w:tc>
        <w:tc>
          <w:tcPr>
            <w:tcW w:w="3195" w:type="dxa"/>
            <w:tcBorders>
              <w:top w:val="outset" w:sz="6" w:space="0" w:color="auto"/>
              <w:left w:val="outset" w:sz="6" w:space="0" w:color="auto"/>
              <w:bottom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But in Non-Agile models the plans are documented properly and have quantitative control.</w:t>
            </w:r>
          </w:p>
        </w:tc>
      </w:tr>
      <w:tr w:rsidR="00855B8B" w:rsidRPr="00C526D5" w:rsidTr="00116A7B">
        <w:trPr>
          <w:tblCellSpacing w:w="0" w:type="dxa"/>
        </w:trPr>
        <w:tc>
          <w:tcPr>
            <w:tcW w:w="3195" w:type="dxa"/>
            <w:tcBorders>
              <w:top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Type of Customers</w:t>
            </w:r>
          </w:p>
        </w:tc>
        <w:tc>
          <w:tcPr>
            <w:tcW w:w="3195" w:type="dxa"/>
            <w:tcBorders>
              <w:top w:val="outset" w:sz="6" w:space="0" w:color="auto"/>
              <w:left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Agile methodology is followed by the collaborated, dedicated collated and knowledgeable customers.</w:t>
            </w:r>
          </w:p>
        </w:tc>
        <w:tc>
          <w:tcPr>
            <w:tcW w:w="3195" w:type="dxa"/>
            <w:tcBorders>
              <w:top w:val="outset" w:sz="6" w:space="0" w:color="auto"/>
              <w:left w:val="outset" w:sz="6" w:space="0" w:color="auto"/>
              <w:bottom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In Non-Agile models the customers are of Contract provisions.</w:t>
            </w:r>
          </w:p>
        </w:tc>
      </w:tr>
      <w:tr w:rsidR="00855B8B" w:rsidRPr="00C526D5" w:rsidTr="00116A7B">
        <w:trPr>
          <w:tblCellSpacing w:w="0" w:type="dxa"/>
        </w:trPr>
        <w:tc>
          <w:tcPr>
            <w:tcW w:w="3195" w:type="dxa"/>
            <w:tcBorders>
              <w:top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Developers required</w:t>
            </w:r>
          </w:p>
        </w:tc>
        <w:tc>
          <w:tcPr>
            <w:tcW w:w="3195" w:type="dxa"/>
            <w:tcBorders>
              <w:top w:val="outset" w:sz="6" w:space="0" w:color="auto"/>
              <w:left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In Agile model the developers should be knowledgeable, analytically strong, collated and collaborative.</w:t>
            </w:r>
          </w:p>
        </w:tc>
        <w:tc>
          <w:tcPr>
            <w:tcW w:w="3195" w:type="dxa"/>
            <w:tcBorders>
              <w:top w:val="outset" w:sz="6" w:space="0" w:color="auto"/>
              <w:left w:val="outset" w:sz="6" w:space="0" w:color="auto"/>
              <w:bottom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In Non-Agile models the developers should be more Plan Oriented.</w:t>
            </w:r>
          </w:p>
        </w:tc>
      </w:tr>
      <w:tr w:rsidR="00855B8B" w:rsidRPr="00C526D5" w:rsidTr="00116A7B">
        <w:trPr>
          <w:tblCellSpacing w:w="0" w:type="dxa"/>
        </w:trPr>
        <w:tc>
          <w:tcPr>
            <w:tcW w:w="3195" w:type="dxa"/>
            <w:tcBorders>
              <w:top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Refactoring</w:t>
            </w:r>
          </w:p>
        </w:tc>
        <w:tc>
          <w:tcPr>
            <w:tcW w:w="3195" w:type="dxa"/>
            <w:tcBorders>
              <w:top w:val="outset" w:sz="6" w:space="0" w:color="auto"/>
              <w:left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In Agile model refactoring is not costly.</w:t>
            </w:r>
          </w:p>
        </w:tc>
        <w:tc>
          <w:tcPr>
            <w:tcW w:w="3195" w:type="dxa"/>
            <w:tcBorders>
              <w:top w:val="outset" w:sz="6" w:space="0" w:color="auto"/>
              <w:left w:val="outset" w:sz="6" w:space="0" w:color="auto"/>
              <w:bottom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But in Non-Agile models the refactoring is very costly.</w:t>
            </w:r>
          </w:p>
        </w:tc>
      </w:tr>
      <w:tr w:rsidR="00855B8B" w:rsidRPr="00C526D5" w:rsidTr="00116A7B">
        <w:trPr>
          <w:tblCellSpacing w:w="0" w:type="dxa"/>
        </w:trPr>
        <w:tc>
          <w:tcPr>
            <w:tcW w:w="3195" w:type="dxa"/>
            <w:tcBorders>
              <w:top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Risks involved</w:t>
            </w:r>
          </w:p>
        </w:tc>
        <w:tc>
          <w:tcPr>
            <w:tcW w:w="3195" w:type="dxa"/>
            <w:tcBorders>
              <w:top w:val="outset" w:sz="6" w:space="0" w:color="auto"/>
              <w:left w:val="outset" w:sz="6" w:space="0" w:color="auto"/>
              <w:bottom w:val="outset" w:sz="6" w:space="0" w:color="auto"/>
              <w:right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t xml:space="preserve">Usually in Agile models </w:t>
            </w:r>
            <w:r w:rsidRPr="00116A7B">
              <w:rPr>
                <w:rFonts w:cs="Calibri"/>
                <w:color w:val="333333"/>
                <w:sz w:val="28"/>
                <w:szCs w:val="28"/>
                <w:lang w:eastAsia="en-AU"/>
              </w:rPr>
              <w:lastRenderedPageBreak/>
              <w:t>the chances of occurrence of unknown risks are more which can have major impact in the project.</w:t>
            </w:r>
          </w:p>
        </w:tc>
        <w:tc>
          <w:tcPr>
            <w:tcW w:w="3195" w:type="dxa"/>
            <w:tcBorders>
              <w:top w:val="outset" w:sz="6" w:space="0" w:color="auto"/>
              <w:left w:val="outset" w:sz="6" w:space="0" w:color="auto"/>
              <w:bottom w:val="outset" w:sz="6" w:space="0" w:color="auto"/>
            </w:tcBorders>
          </w:tcPr>
          <w:p w:rsidR="00855B8B" w:rsidRPr="00116A7B" w:rsidRDefault="00855B8B" w:rsidP="00BF7715">
            <w:pPr>
              <w:spacing w:after="0" w:line="240" w:lineRule="auto"/>
              <w:rPr>
                <w:rFonts w:cs="Calibri"/>
                <w:color w:val="333333"/>
                <w:sz w:val="28"/>
                <w:szCs w:val="28"/>
                <w:lang w:eastAsia="en-AU"/>
              </w:rPr>
            </w:pPr>
            <w:r w:rsidRPr="00116A7B">
              <w:rPr>
                <w:rFonts w:cs="Calibri"/>
                <w:color w:val="333333"/>
                <w:sz w:val="28"/>
                <w:szCs w:val="28"/>
                <w:lang w:eastAsia="en-AU"/>
              </w:rPr>
              <w:lastRenderedPageBreak/>
              <w:t xml:space="preserve">In Non-Agile models the </w:t>
            </w:r>
            <w:r w:rsidRPr="00116A7B">
              <w:rPr>
                <w:rFonts w:cs="Calibri"/>
                <w:color w:val="333333"/>
                <w:sz w:val="28"/>
                <w:szCs w:val="28"/>
                <w:lang w:eastAsia="en-AU"/>
              </w:rPr>
              <w:lastRenderedPageBreak/>
              <w:t>risks are understood clearly and the impact of the risk in the project is very less.</w:t>
            </w:r>
          </w:p>
        </w:tc>
      </w:tr>
    </w:tbl>
    <w:p w:rsidR="00855B8B" w:rsidRPr="00116A7B" w:rsidRDefault="00855B8B" w:rsidP="00BF7715">
      <w:pPr>
        <w:shd w:val="clear" w:color="auto" w:fill="FFFFFF"/>
        <w:spacing w:after="0" w:line="240" w:lineRule="auto"/>
        <w:outlineLvl w:val="1"/>
        <w:rPr>
          <w:rFonts w:cs="Calibri"/>
          <w:color w:val="333333"/>
          <w:sz w:val="47"/>
          <w:szCs w:val="47"/>
          <w:lang w:val="en-US" w:eastAsia="en-AU"/>
        </w:rPr>
      </w:pPr>
      <w:bookmarkStart w:id="5" w:name="Advantages_of_Agile_Methodology"/>
      <w:bookmarkEnd w:id="5"/>
    </w:p>
    <w:p w:rsidR="00855B8B" w:rsidRPr="00116A7B" w:rsidRDefault="00855B8B" w:rsidP="00116A7B">
      <w:pPr>
        <w:shd w:val="clear" w:color="auto" w:fill="D9D9D9"/>
        <w:spacing w:after="0" w:line="240" w:lineRule="auto"/>
        <w:outlineLvl w:val="1"/>
        <w:rPr>
          <w:rFonts w:cs="Calibri"/>
          <w:b/>
          <w:color w:val="333333"/>
          <w:sz w:val="40"/>
          <w:szCs w:val="40"/>
          <w:lang w:val="en-US" w:eastAsia="en-AU"/>
        </w:rPr>
      </w:pPr>
      <w:r w:rsidRPr="00116A7B">
        <w:rPr>
          <w:rFonts w:cs="Calibri"/>
          <w:b/>
          <w:color w:val="333333"/>
          <w:sz w:val="40"/>
          <w:szCs w:val="40"/>
          <w:lang w:val="en-US" w:eastAsia="en-AU"/>
        </w:rPr>
        <w:t>Advantages of Agile Methodology</w:t>
      </w:r>
    </w:p>
    <w:p w:rsidR="00BF7715" w:rsidRDefault="00855B8B" w:rsidP="00BF7715">
      <w:pPr>
        <w:numPr>
          <w:ilvl w:val="0"/>
          <w:numId w:val="10"/>
        </w:numPr>
        <w:shd w:val="clear" w:color="auto" w:fill="FFFFFF"/>
        <w:spacing w:after="0" w:line="240" w:lineRule="auto"/>
        <w:jc w:val="both"/>
        <w:rPr>
          <w:rFonts w:cs="Calibri"/>
          <w:color w:val="333333"/>
          <w:sz w:val="28"/>
          <w:szCs w:val="28"/>
          <w:lang w:val="en-US" w:eastAsia="en-AU"/>
        </w:rPr>
      </w:pPr>
      <w:r w:rsidRPr="00BF7715">
        <w:rPr>
          <w:rFonts w:cs="Calibri"/>
          <w:color w:val="333333"/>
          <w:sz w:val="28"/>
          <w:szCs w:val="28"/>
          <w:lang w:val="en-US" w:eastAsia="en-AU"/>
        </w:rPr>
        <w:t>In Agile methodology the delivery of software is unremitting.</w:t>
      </w:r>
    </w:p>
    <w:p w:rsidR="00BF7715" w:rsidRDefault="00855B8B" w:rsidP="00BF7715">
      <w:pPr>
        <w:numPr>
          <w:ilvl w:val="0"/>
          <w:numId w:val="10"/>
        </w:numPr>
        <w:shd w:val="clear" w:color="auto" w:fill="FFFFFF"/>
        <w:spacing w:after="0" w:line="240" w:lineRule="auto"/>
        <w:jc w:val="both"/>
        <w:rPr>
          <w:rFonts w:cs="Calibri"/>
          <w:color w:val="333333"/>
          <w:sz w:val="28"/>
          <w:szCs w:val="28"/>
          <w:lang w:val="en-US" w:eastAsia="en-AU"/>
        </w:rPr>
      </w:pPr>
      <w:r w:rsidRPr="00BF7715">
        <w:rPr>
          <w:rFonts w:cs="Calibri"/>
          <w:color w:val="333333"/>
          <w:sz w:val="28"/>
          <w:szCs w:val="28"/>
          <w:lang w:val="en-US" w:eastAsia="en-AU"/>
        </w:rPr>
        <w:t>The customers are satisfied because after every Sprint working feature of the software is delivered to them.</w:t>
      </w:r>
    </w:p>
    <w:p w:rsidR="00BF7715" w:rsidRDefault="00855B8B" w:rsidP="00BF7715">
      <w:pPr>
        <w:numPr>
          <w:ilvl w:val="0"/>
          <w:numId w:val="10"/>
        </w:numPr>
        <w:shd w:val="clear" w:color="auto" w:fill="FFFFFF"/>
        <w:spacing w:after="0" w:line="240" w:lineRule="auto"/>
        <w:jc w:val="both"/>
        <w:rPr>
          <w:rFonts w:cs="Calibri"/>
          <w:color w:val="333333"/>
          <w:sz w:val="28"/>
          <w:szCs w:val="28"/>
          <w:lang w:val="en-US" w:eastAsia="en-AU"/>
        </w:rPr>
      </w:pPr>
      <w:r w:rsidRPr="00BF7715">
        <w:rPr>
          <w:rFonts w:cs="Calibri"/>
          <w:color w:val="333333"/>
          <w:sz w:val="28"/>
          <w:szCs w:val="28"/>
          <w:lang w:val="en-US" w:eastAsia="en-AU"/>
        </w:rPr>
        <w:t>Customers can have a look of the working feature which fulfilled their expectations.</w:t>
      </w:r>
    </w:p>
    <w:p w:rsidR="00BF7715" w:rsidRDefault="00855B8B" w:rsidP="00BF7715">
      <w:pPr>
        <w:numPr>
          <w:ilvl w:val="0"/>
          <w:numId w:val="10"/>
        </w:numPr>
        <w:shd w:val="clear" w:color="auto" w:fill="FFFFFF"/>
        <w:spacing w:after="0" w:line="240" w:lineRule="auto"/>
        <w:jc w:val="both"/>
        <w:rPr>
          <w:rFonts w:cs="Calibri"/>
          <w:color w:val="333333"/>
          <w:sz w:val="28"/>
          <w:szCs w:val="28"/>
          <w:lang w:val="en-US" w:eastAsia="en-AU"/>
        </w:rPr>
      </w:pPr>
      <w:r w:rsidRPr="00BF7715">
        <w:rPr>
          <w:rFonts w:cs="Calibri"/>
          <w:color w:val="333333"/>
          <w:sz w:val="28"/>
          <w:szCs w:val="28"/>
          <w:lang w:val="en-US" w:eastAsia="en-AU"/>
        </w:rPr>
        <w:t xml:space="preserve">If the </w:t>
      </w:r>
      <w:r w:rsidR="00BF7715" w:rsidRPr="00BF7715">
        <w:rPr>
          <w:rFonts w:cs="Calibri"/>
          <w:color w:val="333333"/>
          <w:sz w:val="28"/>
          <w:szCs w:val="28"/>
          <w:lang w:val="en-US" w:eastAsia="en-AU"/>
        </w:rPr>
        <w:t>customers have</w:t>
      </w:r>
      <w:r w:rsidRPr="00BF7715">
        <w:rPr>
          <w:rFonts w:cs="Calibri"/>
          <w:color w:val="333333"/>
          <w:sz w:val="28"/>
          <w:szCs w:val="28"/>
          <w:lang w:val="en-US" w:eastAsia="en-AU"/>
        </w:rPr>
        <w:t xml:space="preserve"> any feedback or any change in the feature then it can be accommodated in the current release of the product.</w:t>
      </w:r>
    </w:p>
    <w:p w:rsidR="00BF7715" w:rsidRDefault="00855B8B" w:rsidP="00BF7715">
      <w:pPr>
        <w:numPr>
          <w:ilvl w:val="0"/>
          <w:numId w:val="10"/>
        </w:numPr>
        <w:shd w:val="clear" w:color="auto" w:fill="FFFFFF"/>
        <w:spacing w:after="0" w:line="240" w:lineRule="auto"/>
        <w:jc w:val="both"/>
        <w:rPr>
          <w:rFonts w:cs="Calibri"/>
          <w:color w:val="333333"/>
          <w:sz w:val="28"/>
          <w:szCs w:val="28"/>
          <w:lang w:val="en-US" w:eastAsia="en-AU"/>
        </w:rPr>
      </w:pPr>
      <w:r w:rsidRPr="00BF7715">
        <w:rPr>
          <w:rFonts w:cs="Calibri"/>
          <w:color w:val="333333"/>
          <w:sz w:val="28"/>
          <w:szCs w:val="28"/>
          <w:lang w:val="en-US" w:eastAsia="en-AU"/>
        </w:rPr>
        <w:t>In Agile methodology the daily interactions are required between the business people and the developers.</w:t>
      </w:r>
    </w:p>
    <w:p w:rsidR="00BF7715" w:rsidRDefault="00855B8B" w:rsidP="00BF7715">
      <w:pPr>
        <w:numPr>
          <w:ilvl w:val="0"/>
          <w:numId w:val="10"/>
        </w:numPr>
        <w:shd w:val="clear" w:color="auto" w:fill="FFFFFF"/>
        <w:spacing w:after="0" w:line="240" w:lineRule="auto"/>
        <w:jc w:val="both"/>
        <w:rPr>
          <w:rFonts w:cs="Calibri"/>
          <w:color w:val="333333"/>
          <w:sz w:val="28"/>
          <w:szCs w:val="28"/>
          <w:lang w:val="en-US" w:eastAsia="en-AU"/>
        </w:rPr>
      </w:pPr>
      <w:r w:rsidRPr="00BF7715">
        <w:rPr>
          <w:rFonts w:cs="Calibri"/>
          <w:color w:val="333333"/>
          <w:sz w:val="28"/>
          <w:szCs w:val="28"/>
          <w:lang w:val="en-US" w:eastAsia="en-AU"/>
        </w:rPr>
        <w:t>In this methodology attention is paid to the good design of the product.</w:t>
      </w:r>
    </w:p>
    <w:p w:rsidR="00855B8B" w:rsidRPr="00BF7715" w:rsidRDefault="00855B8B" w:rsidP="00BF7715">
      <w:pPr>
        <w:numPr>
          <w:ilvl w:val="0"/>
          <w:numId w:val="10"/>
        </w:numPr>
        <w:shd w:val="clear" w:color="auto" w:fill="FFFFFF"/>
        <w:spacing w:after="0" w:line="240" w:lineRule="auto"/>
        <w:jc w:val="both"/>
        <w:rPr>
          <w:rFonts w:cs="Calibri"/>
          <w:color w:val="333333"/>
          <w:sz w:val="28"/>
          <w:szCs w:val="28"/>
          <w:lang w:val="en-US" w:eastAsia="en-AU"/>
        </w:rPr>
      </w:pPr>
      <w:r w:rsidRPr="00BF7715">
        <w:rPr>
          <w:rFonts w:cs="Calibri"/>
          <w:color w:val="333333"/>
          <w:sz w:val="28"/>
          <w:szCs w:val="28"/>
          <w:lang w:val="en-US" w:eastAsia="en-AU"/>
        </w:rPr>
        <w:t>Changes in the requirements are accepted even in the later stages of the development.</w:t>
      </w:r>
    </w:p>
    <w:p w:rsidR="00855B8B" w:rsidRPr="00116A7B" w:rsidRDefault="00855B8B" w:rsidP="00116A7B">
      <w:pPr>
        <w:shd w:val="clear" w:color="auto" w:fill="FFFFFF"/>
        <w:spacing w:after="0" w:line="240" w:lineRule="auto"/>
        <w:outlineLvl w:val="1"/>
        <w:rPr>
          <w:rFonts w:cs="Calibri"/>
          <w:color w:val="333333"/>
          <w:sz w:val="47"/>
          <w:szCs w:val="47"/>
          <w:lang w:val="en-US" w:eastAsia="en-AU"/>
        </w:rPr>
      </w:pPr>
      <w:bookmarkStart w:id="6" w:name="Disadvantages_of_the_Agile_Methodology"/>
      <w:bookmarkEnd w:id="6"/>
    </w:p>
    <w:p w:rsidR="00855B8B" w:rsidRPr="00116A7B" w:rsidRDefault="00855B8B" w:rsidP="00116A7B">
      <w:pPr>
        <w:shd w:val="clear" w:color="auto" w:fill="D9D9D9"/>
        <w:spacing w:after="0" w:line="240" w:lineRule="auto"/>
        <w:outlineLvl w:val="1"/>
        <w:rPr>
          <w:rFonts w:cs="Calibri"/>
          <w:b/>
          <w:color w:val="333333"/>
          <w:sz w:val="40"/>
          <w:szCs w:val="40"/>
          <w:lang w:val="en-US" w:eastAsia="en-AU"/>
        </w:rPr>
      </w:pPr>
      <w:r w:rsidRPr="00116A7B">
        <w:rPr>
          <w:rFonts w:cs="Calibri"/>
          <w:b/>
          <w:color w:val="333333"/>
          <w:sz w:val="40"/>
          <w:szCs w:val="40"/>
          <w:lang w:val="en-US" w:eastAsia="en-AU"/>
        </w:rPr>
        <w:t>Disadvantages of the Agile Methodology</w:t>
      </w:r>
    </w:p>
    <w:p w:rsidR="00BF7715" w:rsidRDefault="00855B8B" w:rsidP="00BF7715">
      <w:pPr>
        <w:numPr>
          <w:ilvl w:val="0"/>
          <w:numId w:val="11"/>
        </w:numPr>
        <w:shd w:val="clear" w:color="auto" w:fill="FFFFFF"/>
        <w:spacing w:after="0" w:line="240" w:lineRule="auto"/>
        <w:rPr>
          <w:rFonts w:cs="Calibri"/>
          <w:color w:val="333333"/>
          <w:sz w:val="28"/>
          <w:szCs w:val="28"/>
          <w:lang w:val="en-US" w:eastAsia="en-AU"/>
        </w:rPr>
      </w:pPr>
      <w:r w:rsidRPr="00BF7715">
        <w:rPr>
          <w:rFonts w:cs="Calibri"/>
          <w:color w:val="333333"/>
          <w:sz w:val="28"/>
          <w:szCs w:val="28"/>
          <w:lang w:val="en-US" w:eastAsia="en-AU"/>
        </w:rPr>
        <w:t>In Agile methodology the documentation is less.</w:t>
      </w:r>
    </w:p>
    <w:p w:rsidR="00BF7715" w:rsidRDefault="00855B8B" w:rsidP="00BF7715">
      <w:pPr>
        <w:numPr>
          <w:ilvl w:val="0"/>
          <w:numId w:val="11"/>
        </w:numPr>
        <w:shd w:val="clear" w:color="auto" w:fill="FFFFFF"/>
        <w:spacing w:after="0" w:line="240" w:lineRule="auto"/>
        <w:rPr>
          <w:rFonts w:cs="Calibri"/>
          <w:color w:val="333333"/>
          <w:sz w:val="28"/>
          <w:szCs w:val="28"/>
          <w:lang w:val="en-US" w:eastAsia="en-AU"/>
        </w:rPr>
      </w:pPr>
      <w:r w:rsidRPr="00BF7715">
        <w:rPr>
          <w:rFonts w:cs="Calibri"/>
          <w:color w:val="333333"/>
          <w:sz w:val="28"/>
          <w:szCs w:val="28"/>
          <w:lang w:val="en-US" w:eastAsia="en-AU"/>
        </w:rPr>
        <w:t>Sometimes in Agile methodology the requirement is not very clear hence it’s difficult to predict the expected result.</w:t>
      </w:r>
    </w:p>
    <w:p w:rsidR="00BF7715" w:rsidRDefault="00855B8B" w:rsidP="00BF7715">
      <w:pPr>
        <w:numPr>
          <w:ilvl w:val="0"/>
          <w:numId w:val="11"/>
        </w:numPr>
        <w:shd w:val="clear" w:color="auto" w:fill="FFFFFF"/>
        <w:spacing w:after="0" w:line="240" w:lineRule="auto"/>
        <w:rPr>
          <w:rFonts w:cs="Calibri"/>
          <w:color w:val="333333"/>
          <w:sz w:val="28"/>
          <w:szCs w:val="28"/>
          <w:lang w:val="en-US" w:eastAsia="en-AU"/>
        </w:rPr>
      </w:pPr>
      <w:r w:rsidRPr="00BF7715">
        <w:rPr>
          <w:rFonts w:cs="Calibri"/>
          <w:color w:val="333333"/>
          <w:sz w:val="28"/>
          <w:szCs w:val="28"/>
          <w:lang w:val="en-US" w:eastAsia="en-AU"/>
        </w:rPr>
        <w:t>In few of the projects at the starting of the software development life cycle it’s difficult to estimate the actual effort required.</w:t>
      </w:r>
    </w:p>
    <w:p w:rsidR="00855B8B" w:rsidRPr="00BF7715" w:rsidRDefault="00855B8B" w:rsidP="00BF7715">
      <w:pPr>
        <w:numPr>
          <w:ilvl w:val="0"/>
          <w:numId w:val="11"/>
        </w:numPr>
        <w:shd w:val="clear" w:color="auto" w:fill="FFFFFF"/>
        <w:spacing w:after="0" w:line="240" w:lineRule="auto"/>
        <w:rPr>
          <w:rFonts w:cs="Calibri"/>
          <w:color w:val="333333"/>
          <w:sz w:val="28"/>
          <w:szCs w:val="28"/>
          <w:lang w:val="en-US" w:eastAsia="en-AU"/>
        </w:rPr>
      </w:pPr>
      <w:r w:rsidRPr="00BF7715">
        <w:rPr>
          <w:rFonts w:cs="Calibri"/>
          <w:color w:val="333333"/>
          <w:sz w:val="28"/>
          <w:szCs w:val="28"/>
          <w:lang w:val="en-US" w:eastAsia="en-AU"/>
        </w:rPr>
        <w:t xml:space="preserve">The projects following the </w:t>
      </w:r>
      <w:proofErr w:type="gramStart"/>
      <w:r w:rsidRPr="00BF7715">
        <w:rPr>
          <w:rFonts w:cs="Calibri"/>
          <w:color w:val="333333"/>
          <w:sz w:val="28"/>
          <w:szCs w:val="28"/>
          <w:lang w:val="en-US" w:eastAsia="en-AU"/>
        </w:rPr>
        <w:t>Agile</w:t>
      </w:r>
      <w:proofErr w:type="gramEnd"/>
      <w:r w:rsidRPr="00BF7715">
        <w:rPr>
          <w:rFonts w:cs="Calibri"/>
          <w:color w:val="333333"/>
          <w:sz w:val="28"/>
          <w:szCs w:val="28"/>
          <w:lang w:val="en-US" w:eastAsia="en-AU"/>
        </w:rPr>
        <w:t xml:space="preserve"> methodology may have to face some unknown risks which can affect the development of the project.</w:t>
      </w:r>
    </w:p>
    <w:p w:rsidR="00855B8B" w:rsidRPr="00116A7B" w:rsidRDefault="00855B8B" w:rsidP="00116A7B">
      <w:pPr>
        <w:shd w:val="clear" w:color="auto" w:fill="FFFFFF"/>
        <w:spacing w:after="0" w:line="240" w:lineRule="auto"/>
        <w:rPr>
          <w:ins w:id="7" w:author="Unknown"/>
          <w:rFonts w:cs="Calibri"/>
          <w:color w:val="333333"/>
          <w:sz w:val="23"/>
          <w:szCs w:val="23"/>
          <w:lang w:val="en-US" w:eastAsia="en-AU"/>
        </w:rPr>
      </w:pPr>
      <w:ins w:id="8" w:author="Unknown">
        <w:r w:rsidRPr="00116A7B">
          <w:rPr>
            <w:rFonts w:cs="Calibri"/>
            <w:color w:val="333333"/>
            <w:sz w:val="23"/>
            <w:szCs w:val="23"/>
            <w:lang w:val="en-US" w:eastAsia="en-AU"/>
          </w:rPr>
          <w:br w:type="textWrapping" w:clear="all"/>
        </w:r>
      </w:ins>
    </w:p>
    <w:p w:rsidR="00855B8B" w:rsidRPr="00116A7B" w:rsidRDefault="00855B8B">
      <w:pPr>
        <w:rPr>
          <w:rFonts w:cs="Calibri"/>
        </w:rPr>
      </w:pPr>
    </w:p>
    <w:sectPr w:rsidR="00855B8B" w:rsidRPr="00116A7B" w:rsidSect="00055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6213"/>
    <w:multiLevelType w:val="multilevel"/>
    <w:tmpl w:val="80F0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E0869"/>
    <w:multiLevelType w:val="multilevel"/>
    <w:tmpl w:val="A12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55E0A"/>
    <w:multiLevelType w:val="multilevel"/>
    <w:tmpl w:val="0074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F065D6"/>
    <w:multiLevelType w:val="multilevel"/>
    <w:tmpl w:val="195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A65E1"/>
    <w:multiLevelType w:val="hybridMultilevel"/>
    <w:tmpl w:val="68FE6B4C"/>
    <w:lvl w:ilvl="0" w:tplc="0C090001">
      <w:start w:val="1"/>
      <w:numFmt w:val="bullet"/>
      <w:lvlText w:val=""/>
      <w:lvlJc w:val="left"/>
      <w:pPr>
        <w:ind w:left="810" w:hanging="360"/>
      </w:pPr>
      <w:rPr>
        <w:rFonts w:ascii="Symbol" w:hAnsi="Symbol"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5">
    <w:nsid w:val="521A08A0"/>
    <w:multiLevelType w:val="hybridMultilevel"/>
    <w:tmpl w:val="19AE7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2D43B0B"/>
    <w:multiLevelType w:val="multilevel"/>
    <w:tmpl w:val="8D6A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3E7028"/>
    <w:multiLevelType w:val="hybridMultilevel"/>
    <w:tmpl w:val="D9226CD0"/>
    <w:lvl w:ilvl="0" w:tplc="0C090001">
      <w:start w:val="1"/>
      <w:numFmt w:val="bullet"/>
      <w:lvlText w:val=""/>
      <w:lvlJc w:val="left"/>
      <w:pPr>
        <w:tabs>
          <w:tab w:val="num" w:pos="810"/>
        </w:tabs>
        <w:ind w:left="810" w:hanging="360"/>
      </w:pPr>
      <w:rPr>
        <w:rFonts w:ascii="Symbol" w:hAnsi="Symbol" w:hint="default"/>
      </w:rPr>
    </w:lvl>
    <w:lvl w:ilvl="1" w:tplc="0C090003" w:tentative="1">
      <w:start w:val="1"/>
      <w:numFmt w:val="bullet"/>
      <w:lvlText w:val="o"/>
      <w:lvlJc w:val="left"/>
      <w:pPr>
        <w:tabs>
          <w:tab w:val="num" w:pos="1530"/>
        </w:tabs>
        <w:ind w:left="1530" w:hanging="360"/>
      </w:pPr>
      <w:rPr>
        <w:rFonts w:ascii="Courier New" w:hAnsi="Courier New" w:hint="default"/>
      </w:rPr>
    </w:lvl>
    <w:lvl w:ilvl="2" w:tplc="0C090005" w:tentative="1">
      <w:start w:val="1"/>
      <w:numFmt w:val="bullet"/>
      <w:lvlText w:val=""/>
      <w:lvlJc w:val="left"/>
      <w:pPr>
        <w:tabs>
          <w:tab w:val="num" w:pos="2250"/>
        </w:tabs>
        <w:ind w:left="2250" w:hanging="360"/>
      </w:pPr>
      <w:rPr>
        <w:rFonts w:ascii="Wingdings" w:hAnsi="Wingdings" w:hint="default"/>
      </w:rPr>
    </w:lvl>
    <w:lvl w:ilvl="3" w:tplc="0C090001" w:tentative="1">
      <w:start w:val="1"/>
      <w:numFmt w:val="bullet"/>
      <w:lvlText w:val=""/>
      <w:lvlJc w:val="left"/>
      <w:pPr>
        <w:tabs>
          <w:tab w:val="num" w:pos="2970"/>
        </w:tabs>
        <w:ind w:left="2970" w:hanging="360"/>
      </w:pPr>
      <w:rPr>
        <w:rFonts w:ascii="Symbol" w:hAnsi="Symbol" w:hint="default"/>
      </w:rPr>
    </w:lvl>
    <w:lvl w:ilvl="4" w:tplc="0C090003" w:tentative="1">
      <w:start w:val="1"/>
      <w:numFmt w:val="bullet"/>
      <w:lvlText w:val="o"/>
      <w:lvlJc w:val="left"/>
      <w:pPr>
        <w:tabs>
          <w:tab w:val="num" w:pos="3690"/>
        </w:tabs>
        <w:ind w:left="3690" w:hanging="360"/>
      </w:pPr>
      <w:rPr>
        <w:rFonts w:ascii="Courier New" w:hAnsi="Courier New" w:hint="default"/>
      </w:rPr>
    </w:lvl>
    <w:lvl w:ilvl="5" w:tplc="0C090005" w:tentative="1">
      <w:start w:val="1"/>
      <w:numFmt w:val="bullet"/>
      <w:lvlText w:val=""/>
      <w:lvlJc w:val="left"/>
      <w:pPr>
        <w:tabs>
          <w:tab w:val="num" w:pos="4410"/>
        </w:tabs>
        <w:ind w:left="4410" w:hanging="360"/>
      </w:pPr>
      <w:rPr>
        <w:rFonts w:ascii="Wingdings" w:hAnsi="Wingdings" w:hint="default"/>
      </w:rPr>
    </w:lvl>
    <w:lvl w:ilvl="6" w:tplc="0C090001" w:tentative="1">
      <w:start w:val="1"/>
      <w:numFmt w:val="bullet"/>
      <w:lvlText w:val=""/>
      <w:lvlJc w:val="left"/>
      <w:pPr>
        <w:tabs>
          <w:tab w:val="num" w:pos="5130"/>
        </w:tabs>
        <w:ind w:left="5130" w:hanging="360"/>
      </w:pPr>
      <w:rPr>
        <w:rFonts w:ascii="Symbol" w:hAnsi="Symbol" w:hint="default"/>
      </w:rPr>
    </w:lvl>
    <w:lvl w:ilvl="7" w:tplc="0C090003" w:tentative="1">
      <w:start w:val="1"/>
      <w:numFmt w:val="bullet"/>
      <w:lvlText w:val="o"/>
      <w:lvlJc w:val="left"/>
      <w:pPr>
        <w:tabs>
          <w:tab w:val="num" w:pos="5850"/>
        </w:tabs>
        <w:ind w:left="5850" w:hanging="360"/>
      </w:pPr>
      <w:rPr>
        <w:rFonts w:ascii="Courier New" w:hAnsi="Courier New" w:hint="default"/>
      </w:rPr>
    </w:lvl>
    <w:lvl w:ilvl="8" w:tplc="0C090005" w:tentative="1">
      <w:start w:val="1"/>
      <w:numFmt w:val="bullet"/>
      <w:lvlText w:val=""/>
      <w:lvlJc w:val="left"/>
      <w:pPr>
        <w:tabs>
          <w:tab w:val="num" w:pos="6570"/>
        </w:tabs>
        <w:ind w:left="6570" w:hanging="360"/>
      </w:pPr>
      <w:rPr>
        <w:rFonts w:ascii="Wingdings" w:hAnsi="Wingdings" w:hint="default"/>
      </w:rPr>
    </w:lvl>
  </w:abstractNum>
  <w:abstractNum w:abstractNumId="8">
    <w:nsid w:val="6FBE23EE"/>
    <w:multiLevelType w:val="hybridMultilevel"/>
    <w:tmpl w:val="4216D744"/>
    <w:lvl w:ilvl="0" w:tplc="0C090001">
      <w:start w:val="1"/>
      <w:numFmt w:val="bullet"/>
      <w:lvlText w:val=""/>
      <w:lvlJc w:val="left"/>
      <w:pPr>
        <w:ind w:left="810" w:hanging="360"/>
      </w:pPr>
      <w:rPr>
        <w:rFonts w:ascii="Symbol" w:hAnsi="Symbol"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9">
    <w:nsid w:val="703E43FA"/>
    <w:multiLevelType w:val="multilevel"/>
    <w:tmpl w:val="31C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694D00"/>
    <w:multiLevelType w:val="hybridMultilevel"/>
    <w:tmpl w:val="8F66E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3AC5566"/>
    <w:multiLevelType w:val="hybridMultilevel"/>
    <w:tmpl w:val="0858554C"/>
    <w:lvl w:ilvl="0" w:tplc="0C090001">
      <w:start w:val="1"/>
      <w:numFmt w:val="bullet"/>
      <w:lvlText w:val=""/>
      <w:lvlJc w:val="left"/>
      <w:pPr>
        <w:ind w:left="810" w:hanging="360"/>
      </w:pPr>
      <w:rPr>
        <w:rFonts w:ascii="Symbol" w:hAnsi="Symbol"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4"/>
  </w:num>
  <w:num w:numId="9">
    <w:abstractNumId w:val="5"/>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6A7B"/>
    <w:rsid w:val="000550E4"/>
    <w:rsid w:val="00116A7B"/>
    <w:rsid w:val="004D1B38"/>
    <w:rsid w:val="00855B8B"/>
    <w:rsid w:val="00880FD2"/>
    <w:rsid w:val="00B600C0"/>
    <w:rsid w:val="00BF7715"/>
    <w:rsid w:val="00C526D5"/>
    <w:rsid w:val="00E205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0E4"/>
    <w:pPr>
      <w:spacing w:after="200" w:line="276" w:lineRule="auto"/>
    </w:pPr>
    <w:rPr>
      <w:lang w:eastAsia="en-US"/>
    </w:rPr>
  </w:style>
  <w:style w:type="paragraph" w:styleId="Heading1">
    <w:name w:val="heading 1"/>
    <w:basedOn w:val="Normal"/>
    <w:link w:val="Heading1Char"/>
    <w:uiPriority w:val="99"/>
    <w:qFormat/>
    <w:rsid w:val="00116A7B"/>
    <w:pPr>
      <w:spacing w:after="150" w:line="240" w:lineRule="auto"/>
      <w:outlineLvl w:val="0"/>
    </w:pPr>
    <w:rPr>
      <w:rFonts w:ascii="Open Sans" w:eastAsia="Times New Roman" w:hAnsi="Open Sans"/>
      <w:color w:val="333333"/>
      <w:kern w:val="36"/>
      <w:sz w:val="47"/>
      <w:szCs w:val="47"/>
      <w:lang w:eastAsia="en-AU"/>
    </w:rPr>
  </w:style>
  <w:style w:type="paragraph" w:styleId="Heading2">
    <w:name w:val="heading 2"/>
    <w:basedOn w:val="Normal"/>
    <w:link w:val="Heading2Char"/>
    <w:uiPriority w:val="99"/>
    <w:qFormat/>
    <w:rsid w:val="00116A7B"/>
    <w:pPr>
      <w:spacing w:after="150" w:line="240" w:lineRule="auto"/>
      <w:outlineLvl w:val="1"/>
    </w:pPr>
    <w:rPr>
      <w:rFonts w:ascii="Open Sans" w:eastAsia="Times New Roman" w:hAnsi="Open Sans"/>
      <w:color w:val="333333"/>
      <w:sz w:val="47"/>
      <w:szCs w:val="47"/>
      <w:lang w:eastAsia="en-AU"/>
    </w:rPr>
  </w:style>
  <w:style w:type="paragraph" w:styleId="Heading3">
    <w:name w:val="heading 3"/>
    <w:basedOn w:val="Normal"/>
    <w:link w:val="Heading3Char"/>
    <w:uiPriority w:val="99"/>
    <w:qFormat/>
    <w:rsid w:val="00116A7B"/>
    <w:pPr>
      <w:spacing w:after="150" w:line="240" w:lineRule="auto"/>
      <w:outlineLvl w:val="2"/>
    </w:pPr>
    <w:rPr>
      <w:rFonts w:ascii="Open Sans" w:eastAsia="Times New Roman" w:hAnsi="Open Sans"/>
      <w:color w:val="333333"/>
      <w:sz w:val="42"/>
      <w:szCs w:val="4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6A7B"/>
    <w:rPr>
      <w:rFonts w:ascii="Open Sans" w:hAnsi="Open Sans" w:cs="Times New Roman"/>
      <w:color w:val="333333"/>
      <w:kern w:val="36"/>
      <w:sz w:val="47"/>
      <w:szCs w:val="47"/>
      <w:lang w:eastAsia="en-AU"/>
    </w:rPr>
  </w:style>
  <w:style w:type="character" w:customStyle="1" w:styleId="Heading2Char">
    <w:name w:val="Heading 2 Char"/>
    <w:basedOn w:val="DefaultParagraphFont"/>
    <w:link w:val="Heading2"/>
    <w:uiPriority w:val="99"/>
    <w:locked/>
    <w:rsid w:val="00116A7B"/>
    <w:rPr>
      <w:rFonts w:ascii="Open Sans" w:hAnsi="Open Sans" w:cs="Times New Roman"/>
      <w:color w:val="333333"/>
      <w:sz w:val="47"/>
      <w:szCs w:val="47"/>
      <w:lang w:eastAsia="en-AU"/>
    </w:rPr>
  </w:style>
  <w:style w:type="character" w:customStyle="1" w:styleId="Heading3Char">
    <w:name w:val="Heading 3 Char"/>
    <w:basedOn w:val="DefaultParagraphFont"/>
    <w:link w:val="Heading3"/>
    <w:uiPriority w:val="99"/>
    <w:locked/>
    <w:rsid w:val="00116A7B"/>
    <w:rPr>
      <w:rFonts w:ascii="Open Sans" w:hAnsi="Open Sans" w:cs="Times New Roman"/>
      <w:color w:val="333333"/>
      <w:sz w:val="42"/>
      <w:szCs w:val="42"/>
      <w:lang w:eastAsia="en-AU"/>
    </w:rPr>
  </w:style>
  <w:style w:type="character" w:styleId="Hyperlink">
    <w:name w:val="Hyperlink"/>
    <w:basedOn w:val="DefaultParagraphFont"/>
    <w:uiPriority w:val="99"/>
    <w:semiHidden/>
    <w:rsid w:val="00116A7B"/>
    <w:rPr>
      <w:rFonts w:cs="Times New Roman"/>
      <w:color w:val="ED702B"/>
      <w:u w:val="none"/>
      <w:effect w:val="none"/>
    </w:rPr>
  </w:style>
  <w:style w:type="character" w:styleId="Strong">
    <w:name w:val="Strong"/>
    <w:basedOn w:val="DefaultParagraphFont"/>
    <w:uiPriority w:val="99"/>
    <w:qFormat/>
    <w:rsid w:val="00116A7B"/>
    <w:rPr>
      <w:rFonts w:cs="Times New Roman"/>
      <w:b/>
      <w:bCs/>
    </w:rPr>
  </w:style>
  <w:style w:type="paragraph" w:styleId="BalloonText">
    <w:name w:val="Balloon Text"/>
    <w:basedOn w:val="Normal"/>
    <w:link w:val="BalloonTextChar"/>
    <w:uiPriority w:val="99"/>
    <w:semiHidden/>
    <w:rsid w:val="00116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16A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44873">
      <w:marLeft w:val="0"/>
      <w:marRight w:val="0"/>
      <w:marTop w:val="0"/>
      <w:marBottom w:val="0"/>
      <w:divBdr>
        <w:top w:val="none" w:sz="0" w:space="0" w:color="auto"/>
        <w:left w:val="none" w:sz="0" w:space="0" w:color="auto"/>
        <w:bottom w:val="none" w:sz="0" w:space="0" w:color="auto"/>
        <w:right w:val="none" w:sz="0" w:space="0" w:color="auto"/>
      </w:divBdr>
      <w:divsChild>
        <w:div w:id="333844874">
          <w:marLeft w:val="0"/>
          <w:marRight w:val="0"/>
          <w:marTop w:val="0"/>
          <w:marBottom w:val="0"/>
          <w:divBdr>
            <w:top w:val="none" w:sz="0" w:space="0" w:color="auto"/>
            <w:left w:val="none" w:sz="0" w:space="0" w:color="auto"/>
            <w:bottom w:val="none" w:sz="0" w:space="0" w:color="auto"/>
            <w:right w:val="none" w:sz="0" w:space="0" w:color="auto"/>
          </w:divBdr>
          <w:divsChild>
            <w:div w:id="333844877">
              <w:marLeft w:val="0"/>
              <w:marRight w:val="0"/>
              <w:marTop w:val="0"/>
              <w:marBottom w:val="0"/>
              <w:divBdr>
                <w:top w:val="none" w:sz="0" w:space="0" w:color="auto"/>
                <w:left w:val="none" w:sz="0" w:space="0" w:color="auto"/>
                <w:bottom w:val="none" w:sz="0" w:space="0" w:color="auto"/>
                <w:right w:val="none" w:sz="0" w:space="0" w:color="auto"/>
              </w:divBdr>
              <w:divsChild>
                <w:div w:id="333844876">
                  <w:marLeft w:val="0"/>
                  <w:marRight w:val="0"/>
                  <w:marTop w:val="0"/>
                  <w:marBottom w:val="0"/>
                  <w:divBdr>
                    <w:top w:val="none" w:sz="0" w:space="0" w:color="auto"/>
                    <w:left w:val="none" w:sz="0" w:space="0" w:color="auto"/>
                    <w:bottom w:val="none" w:sz="0" w:space="0" w:color="auto"/>
                    <w:right w:val="none" w:sz="0" w:space="0" w:color="auto"/>
                  </w:divBdr>
                  <w:divsChild>
                    <w:div w:id="333844878">
                      <w:marLeft w:val="0"/>
                      <w:marRight w:val="0"/>
                      <w:marTop w:val="0"/>
                      <w:marBottom w:val="0"/>
                      <w:divBdr>
                        <w:top w:val="none" w:sz="0" w:space="0" w:color="auto"/>
                        <w:left w:val="none" w:sz="0" w:space="0" w:color="auto"/>
                        <w:bottom w:val="none" w:sz="0" w:space="0" w:color="auto"/>
                        <w:right w:val="none" w:sz="0" w:space="0" w:color="auto"/>
                      </w:divBdr>
                      <w:divsChild>
                        <w:div w:id="333844871">
                          <w:marLeft w:val="0"/>
                          <w:marRight w:val="0"/>
                          <w:marTop w:val="0"/>
                          <w:marBottom w:val="0"/>
                          <w:divBdr>
                            <w:top w:val="none" w:sz="0" w:space="0" w:color="auto"/>
                            <w:left w:val="none" w:sz="0" w:space="0" w:color="auto"/>
                            <w:bottom w:val="none" w:sz="0" w:space="0" w:color="auto"/>
                            <w:right w:val="none" w:sz="0" w:space="0" w:color="auto"/>
                          </w:divBdr>
                          <w:divsChild>
                            <w:div w:id="333844875">
                              <w:marLeft w:val="0"/>
                              <w:marRight w:val="0"/>
                              <w:marTop w:val="0"/>
                              <w:marBottom w:val="0"/>
                              <w:divBdr>
                                <w:top w:val="none" w:sz="0" w:space="0" w:color="auto"/>
                                <w:left w:val="none" w:sz="0" w:space="0" w:color="auto"/>
                                <w:bottom w:val="none" w:sz="0" w:space="0" w:color="auto"/>
                                <w:right w:val="none" w:sz="0" w:space="0" w:color="auto"/>
                              </w:divBdr>
                              <w:divsChild>
                                <w:div w:id="3338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Justice Victoria</Company>
  <LinksUpToDate>false</LinksUpToDate>
  <CharactersWithSpaces>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3</cp:revision>
  <dcterms:created xsi:type="dcterms:W3CDTF">2015-06-30T05:51:00Z</dcterms:created>
  <dcterms:modified xsi:type="dcterms:W3CDTF">2015-06-30T06:51:00Z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
  </property>
</Properties>
</file>