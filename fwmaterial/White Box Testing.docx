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FA" w:rsidRPr="00273D2B" w:rsidRDefault="003354FA" w:rsidP="00273D2B">
      <w:pPr>
        <w:shd w:val="clear" w:color="auto" w:fill="D9D9D9"/>
        <w:spacing w:after="0" w:line="240" w:lineRule="auto"/>
        <w:rPr>
          <w:rFonts w:cs="Calibri"/>
          <w:b/>
          <w:bCs/>
          <w:sz w:val="36"/>
          <w:szCs w:val="24"/>
          <w:lang w:eastAsia="en-AU"/>
        </w:rPr>
      </w:pPr>
      <w:r w:rsidRPr="00273D2B">
        <w:rPr>
          <w:rFonts w:cs="Calibri"/>
          <w:b/>
          <w:bCs/>
          <w:sz w:val="36"/>
          <w:szCs w:val="24"/>
          <w:lang w:eastAsia="en-AU"/>
        </w:rPr>
        <w:t xml:space="preserve">                                         White Box Testing:</w:t>
      </w:r>
    </w:p>
    <w:p w:rsidR="003354FA" w:rsidRDefault="003354FA" w:rsidP="00273D2B">
      <w:pPr>
        <w:spacing w:after="0" w:line="240" w:lineRule="auto"/>
        <w:jc w:val="both"/>
        <w:rPr>
          <w:rFonts w:cs="Calibri"/>
          <w:sz w:val="32"/>
          <w:szCs w:val="24"/>
          <w:lang w:eastAsia="en-AU"/>
        </w:rPr>
      </w:pPr>
      <w:r w:rsidRPr="00DE439C">
        <w:rPr>
          <w:rFonts w:cs="Calibri"/>
          <w:sz w:val="32"/>
          <w:szCs w:val="24"/>
          <w:lang w:eastAsia="en-AU"/>
        </w:rPr>
        <w:t>If we go by definition, “White box testing” (also known as clear, glass box or structural testing) is a testing technique which evaluates the code and internal structure of the program.</w:t>
      </w:r>
    </w:p>
    <w:p w:rsidR="003354FA" w:rsidRPr="00DE439C" w:rsidRDefault="003354FA" w:rsidP="00273D2B">
      <w:pPr>
        <w:spacing w:after="0" w:line="240" w:lineRule="auto"/>
        <w:jc w:val="both"/>
        <w:rPr>
          <w:rFonts w:cs="Calibri"/>
          <w:sz w:val="32"/>
          <w:szCs w:val="24"/>
          <w:lang w:eastAsia="en-AU"/>
        </w:rPr>
      </w:pPr>
      <w:bookmarkStart w:id="0" w:name="_GoBack"/>
      <w:bookmarkEnd w:id="0"/>
    </w:p>
    <w:p w:rsidR="003354FA" w:rsidRPr="00DE439C" w:rsidRDefault="003354FA" w:rsidP="00273D2B">
      <w:pPr>
        <w:shd w:val="clear" w:color="auto" w:fill="D9D9D9"/>
        <w:spacing w:after="0" w:line="240" w:lineRule="auto"/>
        <w:rPr>
          <w:rFonts w:cs="Calibri"/>
          <w:sz w:val="28"/>
          <w:szCs w:val="24"/>
          <w:lang w:eastAsia="en-AU"/>
        </w:rPr>
      </w:pPr>
      <w:r w:rsidRPr="00273D2B">
        <w:rPr>
          <w:rFonts w:cs="Calibri"/>
          <w:b/>
          <w:bCs/>
          <w:sz w:val="28"/>
          <w:szCs w:val="24"/>
          <w:lang w:eastAsia="en-AU"/>
        </w:rPr>
        <w:t>Steps to Perform in White box testing:</w:t>
      </w:r>
    </w:p>
    <w:p w:rsidR="003354FA" w:rsidRPr="00DE439C" w:rsidRDefault="003354FA" w:rsidP="00273D2B">
      <w:pPr>
        <w:spacing w:after="0" w:line="240" w:lineRule="auto"/>
        <w:jc w:val="both"/>
        <w:rPr>
          <w:rFonts w:cs="Calibri"/>
          <w:sz w:val="28"/>
          <w:szCs w:val="24"/>
          <w:lang w:eastAsia="en-AU"/>
        </w:rPr>
      </w:pPr>
      <w:r w:rsidRPr="00273D2B">
        <w:rPr>
          <w:rFonts w:cs="Calibri"/>
          <w:b/>
          <w:bCs/>
          <w:sz w:val="28"/>
          <w:szCs w:val="24"/>
          <w:lang w:eastAsia="en-AU"/>
        </w:rPr>
        <w:t>Step #1</w:t>
      </w:r>
      <w:r w:rsidRPr="00DE439C">
        <w:rPr>
          <w:rFonts w:cs="Calibri"/>
          <w:sz w:val="28"/>
          <w:szCs w:val="24"/>
          <w:lang w:eastAsia="en-AU"/>
        </w:rPr>
        <w:t xml:space="preserve"> – Understand the functionality of the application through its source code. Having said that, it simply means that the tester must be well versed with the programming language and other tools and techniques used to develop the software.</w:t>
      </w:r>
    </w:p>
    <w:p w:rsidR="00DE6503" w:rsidRDefault="00DE6503" w:rsidP="00273D2B">
      <w:pPr>
        <w:spacing w:after="0" w:line="240" w:lineRule="auto"/>
        <w:jc w:val="both"/>
        <w:rPr>
          <w:rFonts w:cs="Calibri"/>
          <w:b/>
          <w:bCs/>
          <w:sz w:val="28"/>
          <w:szCs w:val="24"/>
          <w:lang w:eastAsia="en-AU"/>
        </w:rPr>
      </w:pPr>
    </w:p>
    <w:p w:rsidR="003354FA" w:rsidRPr="00DE439C" w:rsidRDefault="003354FA" w:rsidP="00273D2B">
      <w:pPr>
        <w:spacing w:after="0" w:line="240" w:lineRule="auto"/>
        <w:jc w:val="both"/>
        <w:rPr>
          <w:rFonts w:cs="Calibri"/>
          <w:sz w:val="28"/>
          <w:szCs w:val="24"/>
          <w:lang w:eastAsia="en-AU"/>
        </w:rPr>
      </w:pPr>
      <w:r w:rsidRPr="00273D2B">
        <w:rPr>
          <w:rFonts w:cs="Calibri"/>
          <w:b/>
          <w:bCs/>
          <w:sz w:val="28"/>
          <w:szCs w:val="24"/>
          <w:lang w:eastAsia="en-AU"/>
        </w:rPr>
        <w:t>Step #2</w:t>
      </w:r>
      <w:r w:rsidRPr="00273D2B">
        <w:rPr>
          <w:rFonts w:cs="Calibri"/>
          <w:sz w:val="28"/>
          <w:szCs w:val="24"/>
          <w:lang w:eastAsia="en-AU"/>
        </w:rPr>
        <w:t>– Create</w:t>
      </w:r>
      <w:r w:rsidRPr="00DE439C">
        <w:rPr>
          <w:rFonts w:cs="Calibri"/>
          <w:sz w:val="28"/>
          <w:szCs w:val="24"/>
          <w:lang w:eastAsia="en-AU"/>
        </w:rPr>
        <w:t xml:space="preserve"> tests and execute them.</w:t>
      </w:r>
    </w:p>
    <w:p w:rsidR="003354FA" w:rsidRPr="00DE439C" w:rsidRDefault="003354FA" w:rsidP="00273D2B">
      <w:pPr>
        <w:spacing w:after="0" w:line="240" w:lineRule="auto"/>
        <w:outlineLvl w:val="2"/>
        <w:rPr>
          <w:rFonts w:cs="Calibri"/>
          <w:b/>
          <w:bCs/>
          <w:sz w:val="36"/>
          <w:szCs w:val="27"/>
          <w:lang w:eastAsia="en-AU"/>
        </w:rPr>
      </w:pPr>
      <w:r w:rsidRPr="00DE439C">
        <w:rPr>
          <w:rFonts w:cs="Calibri"/>
          <w:b/>
          <w:bCs/>
          <w:sz w:val="36"/>
          <w:szCs w:val="27"/>
          <w:lang w:eastAsia="en-AU"/>
        </w:rPr>
        <w:t>Types of white box testing:</w:t>
      </w:r>
    </w:p>
    <w:p w:rsidR="003354FA" w:rsidRDefault="003354FA" w:rsidP="00273D2B">
      <w:pPr>
        <w:spacing w:after="0" w:line="240" w:lineRule="auto"/>
        <w:rPr>
          <w:rFonts w:cs="Calibri"/>
          <w:sz w:val="28"/>
          <w:szCs w:val="24"/>
          <w:lang w:eastAsia="en-AU"/>
        </w:rPr>
      </w:pPr>
      <w:r w:rsidRPr="00DE439C">
        <w:rPr>
          <w:rFonts w:cs="Calibri"/>
          <w:sz w:val="28"/>
          <w:szCs w:val="24"/>
          <w:lang w:eastAsia="en-AU"/>
        </w:rPr>
        <w:t xml:space="preserve">There are different types and different methods for each white box testing </w:t>
      </w:r>
      <w:proofErr w:type="gramStart"/>
      <w:r w:rsidRPr="00DE439C">
        <w:rPr>
          <w:rFonts w:cs="Calibri"/>
          <w:sz w:val="28"/>
          <w:szCs w:val="24"/>
          <w:lang w:eastAsia="en-AU"/>
        </w:rPr>
        <w:t>type</w:t>
      </w:r>
      <w:proofErr w:type="gramEnd"/>
      <w:r w:rsidRPr="00DE439C">
        <w:rPr>
          <w:rFonts w:cs="Calibri"/>
          <w:sz w:val="28"/>
          <w:szCs w:val="24"/>
          <w:lang w:eastAsia="en-AU"/>
        </w:rPr>
        <w:t xml:space="preserve">. See below image. </w:t>
      </w:r>
    </w:p>
    <w:p w:rsidR="00DE6503" w:rsidRPr="00DE439C" w:rsidRDefault="00DE6503" w:rsidP="00273D2B">
      <w:pPr>
        <w:spacing w:after="0" w:line="240" w:lineRule="auto"/>
        <w:rPr>
          <w:rFonts w:cs="Calibri"/>
          <w:sz w:val="28"/>
          <w:szCs w:val="24"/>
          <w:lang w:eastAsia="en-AU"/>
        </w:rPr>
      </w:pPr>
    </w:p>
    <w:p w:rsidR="003354FA" w:rsidRPr="00DE439C" w:rsidRDefault="00DE6503" w:rsidP="00273D2B">
      <w:pPr>
        <w:spacing w:after="0" w:line="240" w:lineRule="auto"/>
        <w:rPr>
          <w:rFonts w:cs="Calibri"/>
          <w:sz w:val="28"/>
          <w:szCs w:val="24"/>
          <w:lang w:eastAsia="en-AU"/>
        </w:rPr>
      </w:pPr>
      <w:r>
        <w:rPr>
          <w:rFonts w:cs="Calibri"/>
          <w:sz w:val="28"/>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8.9pt;height:219.25pt">
            <v:imagedata r:id="rId5" o:title=""/>
          </v:shape>
        </w:pict>
      </w:r>
    </w:p>
    <w:p w:rsidR="003354FA" w:rsidRDefault="003354FA" w:rsidP="00273D2B">
      <w:pPr>
        <w:spacing w:after="0" w:line="240" w:lineRule="auto"/>
        <w:rPr>
          <w:rFonts w:cs="Calibri"/>
          <w:b/>
          <w:bCs/>
          <w:i/>
          <w:iCs/>
          <w:sz w:val="28"/>
          <w:szCs w:val="24"/>
          <w:lang w:eastAsia="en-AU"/>
        </w:rPr>
      </w:pPr>
    </w:p>
    <w:p w:rsidR="003354FA" w:rsidRDefault="003354FA" w:rsidP="00273D2B">
      <w:pPr>
        <w:spacing w:after="0" w:line="240" w:lineRule="auto"/>
        <w:rPr>
          <w:rFonts w:cs="Calibri"/>
          <w:b/>
          <w:bCs/>
          <w:i/>
          <w:iCs/>
          <w:sz w:val="28"/>
          <w:szCs w:val="24"/>
          <w:lang w:eastAsia="en-AU"/>
        </w:rPr>
      </w:pPr>
      <w:r w:rsidRPr="00273D2B">
        <w:rPr>
          <w:rFonts w:cs="Calibri"/>
          <w:b/>
          <w:bCs/>
          <w:i/>
          <w:iCs/>
          <w:sz w:val="28"/>
          <w:szCs w:val="24"/>
          <w:lang w:eastAsia="en-AU"/>
        </w:rPr>
        <w:t xml:space="preserve">Today, we are going to focus mainly on the execution testing types of ‘Unit testing white box technique’. </w:t>
      </w:r>
    </w:p>
    <w:p w:rsidR="003354FA" w:rsidRPr="00DE439C" w:rsidRDefault="003354FA" w:rsidP="00273D2B">
      <w:pPr>
        <w:spacing w:after="0" w:line="240" w:lineRule="auto"/>
        <w:rPr>
          <w:rFonts w:cs="Calibri"/>
          <w:sz w:val="28"/>
          <w:szCs w:val="24"/>
          <w:lang w:eastAsia="en-AU"/>
        </w:rPr>
      </w:pPr>
      <w:r w:rsidRPr="00273D2B">
        <w:rPr>
          <w:rFonts w:cs="Calibri"/>
          <w:b/>
          <w:bCs/>
          <w:sz w:val="28"/>
          <w:szCs w:val="24"/>
          <w:lang w:eastAsia="en-AU"/>
        </w:rPr>
        <w:t xml:space="preserve">The three main White </w:t>
      </w:r>
      <w:proofErr w:type="gramStart"/>
      <w:r w:rsidRPr="00273D2B">
        <w:rPr>
          <w:rFonts w:cs="Calibri"/>
          <w:b/>
          <w:bCs/>
          <w:sz w:val="28"/>
          <w:szCs w:val="24"/>
          <w:lang w:eastAsia="en-AU"/>
        </w:rPr>
        <w:t>box</w:t>
      </w:r>
      <w:proofErr w:type="gramEnd"/>
      <w:r w:rsidRPr="00273D2B">
        <w:rPr>
          <w:rFonts w:cs="Calibri"/>
          <w:b/>
          <w:bCs/>
          <w:sz w:val="28"/>
          <w:szCs w:val="24"/>
          <w:lang w:eastAsia="en-AU"/>
        </w:rPr>
        <w:t xml:space="preserve"> testing Techniques are:</w:t>
      </w:r>
    </w:p>
    <w:p w:rsidR="003354FA" w:rsidRPr="00DE439C" w:rsidRDefault="003354FA" w:rsidP="00273D2B">
      <w:pPr>
        <w:numPr>
          <w:ilvl w:val="0"/>
          <w:numId w:val="1"/>
        </w:numPr>
        <w:spacing w:after="0" w:line="240" w:lineRule="auto"/>
        <w:rPr>
          <w:rFonts w:cs="Calibri"/>
          <w:sz w:val="28"/>
          <w:szCs w:val="24"/>
          <w:lang w:eastAsia="en-AU"/>
        </w:rPr>
      </w:pPr>
      <w:r w:rsidRPr="00DE439C">
        <w:rPr>
          <w:rFonts w:cs="Calibri"/>
          <w:sz w:val="28"/>
          <w:szCs w:val="24"/>
          <w:lang w:eastAsia="en-AU"/>
        </w:rPr>
        <w:t>Statement Coverage</w:t>
      </w:r>
    </w:p>
    <w:p w:rsidR="003354FA" w:rsidRPr="00DE439C" w:rsidRDefault="003354FA" w:rsidP="00273D2B">
      <w:pPr>
        <w:numPr>
          <w:ilvl w:val="0"/>
          <w:numId w:val="1"/>
        </w:numPr>
        <w:spacing w:after="0" w:line="240" w:lineRule="auto"/>
        <w:rPr>
          <w:rFonts w:cs="Calibri"/>
          <w:sz w:val="28"/>
          <w:szCs w:val="24"/>
          <w:lang w:eastAsia="en-AU"/>
        </w:rPr>
      </w:pPr>
      <w:r w:rsidRPr="00DE439C">
        <w:rPr>
          <w:rFonts w:cs="Calibri"/>
          <w:sz w:val="28"/>
          <w:szCs w:val="24"/>
          <w:lang w:eastAsia="en-AU"/>
        </w:rPr>
        <w:t>Branch Coverage</w:t>
      </w:r>
    </w:p>
    <w:p w:rsidR="003354FA" w:rsidRDefault="003354FA" w:rsidP="00273D2B">
      <w:pPr>
        <w:numPr>
          <w:ilvl w:val="0"/>
          <w:numId w:val="1"/>
        </w:numPr>
        <w:spacing w:after="0" w:line="240" w:lineRule="auto"/>
        <w:rPr>
          <w:rFonts w:cs="Calibri"/>
          <w:sz w:val="28"/>
          <w:szCs w:val="24"/>
          <w:lang w:eastAsia="en-AU"/>
        </w:rPr>
      </w:pPr>
      <w:r w:rsidRPr="00DE439C">
        <w:rPr>
          <w:rFonts w:cs="Calibri"/>
          <w:sz w:val="28"/>
          <w:szCs w:val="24"/>
          <w:lang w:eastAsia="en-AU"/>
        </w:rPr>
        <w:t>Path Coverage</w:t>
      </w:r>
    </w:p>
    <w:p w:rsidR="003354FA" w:rsidRDefault="003354FA" w:rsidP="00AB07D5">
      <w:pPr>
        <w:spacing w:after="0" w:line="240" w:lineRule="auto"/>
        <w:rPr>
          <w:rFonts w:cs="Calibri"/>
          <w:sz w:val="28"/>
          <w:szCs w:val="24"/>
          <w:lang w:eastAsia="en-AU"/>
        </w:rPr>
      </w:pPr>
    </w:p>
    <w:p w:rsidR="003354FA" w:rsidRDefault="003354FA" w:rsidP="00AB07D5">
      <w:pPr>
        <w:spacing w:after="0" w:line="240" w:lineRule="auto"/>
        <w:rPr>
          <w:rFonts w:cs="Calibri"/>
          <w:sz w:val="28"/>
          <w:szCs w:val="24"/>
          <w:lang w:eastAsia="en-AU"/>
        </w:rPr>
      </w:pPr>
    </w:p>
    <w:p w:rsidR="003354FA" w:rsidRPr="00DE439C" w:rsidRDefault="003354FA" w:rsidP="00AB07D5">
      <w:pPr>
        <w:spacing w:after="0" w:line="240" w:lineRule="auto"/>
        <w:rPr>
          <w:rFonts w:cs="Calibri"/>
          <w:sz w:val="28"/>
          <w:szCs w:val="24"/>
          <w:lang w:eastAsia="en-AU"/>
        </w:rPr>
      </w:pPr>
    </w:p>
    <w:p w:rsidR="003354FA" w:rsidRDefault="003354FA" w:rsidP="00273D2B">
      <w:pPr>
        <w:spacing w:after="0" w:line="240" w:lineRule="auto"/>
        <w:rPr>
          <w:rFonts w:cs="Calibri"/>
          <w:sz w:val="28"/>
          <w:szCs w:val="24"/>
          <w:lang w:eastAsia="en-AU"/>
        </w:rPr>
      </w:pPr>
      <w:r w:rsidRPr="00DE439C">
        <w:rPr>
          <w:rFonts w:cs="Calibri"/>
          <w:sz w:val="28"/>
          <w:szCs w:val="24"/>
          <w:lang w:eastAsia="en-AU"/>
        </w:rPr>
        <w:lastRenderedPageBreak/>
        <w:t>Let’s understand these techniques one by one with a simple example.</w:t>
      </w:r>
    </w:p>
    <w:p w:rsidR="003354FA" w:rsidRPr="00DE439C" w:rsidRDefault="003354FA" w:rsidP="00273D2B">
      <w:pPr>
        <w:spacing w:after="0" w:line="240" w:lineRule="auto"/>
        <w:rPr>
          <w:rFonts w:cs="Calibri"/>
          <w:sz w:val="28"/>
          <w:szCs w:val="24"/>
          <w:lang w:eastAsia="en-AU"/>
        </w:rPr>
      </w:pPr>
    </w:p>
    <w:p w:rsidR="003354FA" w:rsidRPr="00DE439C" w:rsidRDefault="003354FA" w:rsidP="00273D2B">
      <w:pPr>
        <w:spacing w:after="0" w:line="240" w:lineRule="auto"/>
        <w:rPr>
          <w:rFonts w:cs="Calibri"/>
          <w:sz w:val="28"/>
          <w:szCs w:val="24"/>
          <w:lang w:eastAsia="en-AU"/>
        </w:rPr>
      </w:pPr>
      <w:proofErr w:type="gramStart"/>
      <w:r w:rsidRPr="00273D2B">
        <w:rPr>
          <w:rFonts w:cs="Calibri"/>
          <w:b/>
          <w:bCs/>
          <w:sz w:val="28"/>
          <w:szCs w:val="24"/>
          <w:u w:val="single"/>
          <w:lang w:eastAsia="en-AU"/>
        </w:rPr>
        <w:t>#1 Statement coverage</w:t>
      </w:r>
      <w:proofErr w:type="gramEnd"/>
    </w:p>
    <w:p w:rsidR="003354FA" w:rsidRPr="00DE439C" w:rsidRDefault="003354FA" w:rsidP="00273D2B">
      <w:pPr>
        <w:spacing w:after="0" w:line="240" w:lineRule="auto"/>
        <w:rPr>
          <w:rFonts w:cs="Calibri"/>
          <w:sz w:val="28"/>
          <w:szCs w:val="24"/>
          <w:lang w:eastAsia="en-AU"/>
        </w:rPr>
      </w:pPr>
      <w:r w:rsidRPr="00DE439C">
        <w:rPr>
          <w:rFonts w:cs="Calibri"/>
          <w:sz w:val="28"/>
          <w:szCs w:val="24"/>
          <w:lang w:eastAsia="en-AU"/>
        </w:rPr>
        <w:t>In programming language, statement is nothing but the line of code or instruction for the computer to understand and act accordingly. A statement becomes an executable statement when it gets compiled and converted into the object code and performs the action when the program is in running mode.</w:t>
      </w:r>
    </w:p>
    <w:p w:rsidR="003354FA" w:rsidRDefault="003354FA" w:rsidP="00273D2B">
      <w:pPr>
        <w:spacing w:after="0" w:line="240" w:lineRule="auto"/>
        <w:rPr>
          <w:rFonts w:cs="Calibri"/>
          <w:sz w:val="28"/>
          <w:szCs w:val="24"/>
          <w:lang w:eastAsia="en-AU"/>
        </w:rPr>
      </w:pPr>
      <w:r w:rsidRPr="00DE439C">
        <w:rPr>
          <w:rFonts w:cs="Calibri"/>
          <w:sz w:val="28"/>
          <w:szCs w:val="24"/>
          <w:lang w:eastAsia="en-AU"/>
        </w:rPr>
        <w:t>Hence “Statement Coverage”, as the name suggests, is the method of validating that each and every line of code is executed at least once.</w:t>
      </w:r>
    </w:p>
    <w:p w:rsidR="003354FA" w:rsidRPr="00DE439C" w:rsidRDefault="003354FA" w:rsidP="00273D2B">
      <w:pPr>
        <w:spacing w:after="0" w:line="240" w:lineRule="auto"/>
        <w:rPr>
          <w:rFonts w:cs="Calibri"/>
          <w:sz w:val="28"/>
          <w:szCs w:val="24"/>
          <w:lang w:eastAsia="en-AU"/>
        </w:rPr>
      </w:pPr>
    </w:p>
    <w:p w:rsidR="003354FA" w:rsidRPr="00DE439C" w:rsidRDefault="003354FA" w:rsidP="00273D2B">
      <w:pPr>
        <w:spacing w:after="0" w:line="240" w:lineRule="auto"/>
        <w:rPr>
          <w:rFonts w:cs="Calibri"/>
          <w:sz w:val="28"/>
          <w:szCs w:val="24"/>
          <w:lang w:eastAsia="en-AU"/>
        </w:rPr>
      </w:pPr>
      <w:proofErr w:type="gramStart"/>
      <w:r w:rsidRPr="00273D2B">
        <w:rPr>
          <w:rFonts w:cs="Calibri"/>
          <w:b/>
          <w:bCs/>
          <w:sz w:val="28"/>
          <w:szCs w:val="24"/>
          <w:u w:val="single"/>
          <w:lang w:eastAsia="en-AU"/>
        </w:rPr>
        <w:t>#2 Branch Coverage</w:t>
      </w:r>
      <w:proofErr w:type="gramEnd"/>
      <w:r w:rsidRPr="00273D2B">
        <w:rPr>
          <w:rFonts w:cs="Calibri"/>
          <w:b/>
          <w:bCs/>
          <w:sz w:val="28"/>
          <w:szCs w:val="24"/>
          <w:u w:val="single"/>
          <w:lang w:eastAsia="en-AU"/>
        </w:rPr>
        <w:t xml:space="preserve"> </w:t>
      </w:r>
    </w:p>
    <w:p w:rsidR="003354FA" w:rsidRPr="00DE439C" w:rsidRDefault="003354FA" w:rsidP="00273D2B">
      <w:pPr>
        <w:spacing w:after="0" w:line="240" w:lineRule="auto"/>
        <w:rPr>
          <w:rFonts w:cs="Calibri"/>
          <w:sz w:val="28"/>
          <w:szCs w:val="24"/>
          <w:lang w:eastAsia="en-AU"/>
        </w:rPr>
      </w:pPr>
      <w:r w:rsidRPr="00DE439C">
        <w:rPr>
          <w:rFonts w:cs="Calibri"/>
          <w:sz w:val="28"/>
          <w:szCs w:val="24"/>
          <w:lang w:eastAsia="en-AU"/>
        </w:rPr>
        <w:t>“Branch” in programming language is like the “IF statements”. If statement has two branches: true and false.</w:t>
      </w:r>
    </w:p>
    <w:p w:rsidR="003354FA" w:rsidRPr="00DE439C" w:rsidRDefault="003354FA" w:rsidP="00273D2B">
      <w:pPr>
        <w:spacing w:after="0" w:line="240" w:lineRule="auto"/>
        <w:rPr>
          <w:rFonts w:cs="Calibri"/>
          <w:sz w:val="28"/>
          <w:szCs w:val="24"/>
          <w:lang w:eastAsia="en-AU"/>
        </w:rPr>
      </w:pPr>
      <w:r w:rsidRPr="00DE439C">
        <w:rPr>
          <w:rFonts w:cs="Calibri"/>
          <w:sz w:val="28"/>
          <w:szCs w:val="24"/>
          <w:lang w:eastAsia="en-AU"/>
        </w:rPr>
        <w:t>So in Branch coverage (also called Decision coverage), we validate that each branch is executed at least once.</w:t>
      </w:r>
    </w:p>
    <w:p w:rsidR="003354FA" w:rsidRPr="00DE439C" w:rsidRDefault="003354FA" w:rsidP="00273D2B">
      <w:pPr>
        <w:spacing w:after="0" w:line="240" w:lineRule="auto"/>
        <w:rPr>
          <w:rFonts w:cs="Calibri"/>
          <w:sz w:val="28"/>
          <w:szCs w:val="24"/>
          <w:lang w:eastAsia="en-AU"/>
        </w:rPr>
      </w:pPr>
      <w:r w:rsidRPr="00DE439C">
        <w:rPr>
          <w:rFonts w:cs="Calibri"/>
          <w:sz w:val="28"/>
          <w:szCs w:val="24"/>
          <w:lang w:eastAsia="en-AU"/>
        </w:rPr>
        <w:t>In case of a “IF statement”, there will be two test conditions:</w:t>
      </w:r>
    </w:p>
    <w:p w:rsidR="003354FA" w:rsidRPr="00DE439C" w:rsidRDefault="003354FA" w:rsidP="00273D2B">
      <w:pPr>
        <w:numPr>
          <w:ilvl w:val="0"/>
          <w:numId w:val="2"/>
        </w:numPr>
        <w:spacing w:after="0" w:line="240" w:lineRule="auto"/>
        <w:rPr>
          <w:rFonts w:cs="Calibri"/>
          <w:sz w:val="28"/>
          <w:szCs w:val="24"/>
          <w:lang w:eastAsia="en-AU"/>
        </w:rPr>
      </w:pPr>
      <w:r w:rsidRPr="00DE439C">
        <w:rPr>
          <w:rFonts w:cs="Calibri"/>
          <w:sz w:val="28"/>
          <w:szCs w:val="24"/>
          <w:lang w:eastAsia="en-AU"/>
        </w:rPr>
        <w:t>One to validate the true branch and</w:t>
      </w:r>
    </w:p>
    <w:p w:rsidR="003354FA" w:rsidRPr="00DE439C" w:rsidRDefault="003354FA" w:rsidP="00273D2B">
      <w:pPr>
        <w:numPr>
          <w:ilvl w:val="0"/>
          <w:numId w:val="2"/>
        </w:numPr>
        <w:spacing w:after="0" w:line="240" w:lineRule="auto"/>
        <w:rPr>
          <w:rFonts w:cs="Calibri"/>
          <w:sz w:val="28"/>
          <w:szCs w:val="24"/>
          <w:lang w:eastAsia="en-AU"/>
        </w:rPr>
      </w:pPr>
      <w:r w:rsidRPr="00DE439C">
        <w:rPr>
          <w:rFonts w:cs="Calibri"/>
          <w:sz w:val="28"/>
          <w:szCs w:val="24"/>
          <w:lang w:eastAsia="en-AU"/>
        </w:rPr>
        <w:t>Other to validate the false branch</w:t>
      </w:r>
    </w:p>
    <w:p w:rsidR="003354FA" w:rsidRDefault="003354FA" w:rsidP="00273D2B">
      <w:pPr>
        <w:spacing w:after="0" w:line="240" w:lineRule="auto"/>
        <w:rPr>
          <w:rFonts w:cs="Calibri"/>
          <w:sz w:val="28"/>
          <w:szCs w:val="24"/>
          <w:lang w:eastAsia="en-AU"/>
        </w:rPr>
      </w:pPr>
      <w:r w:rsidRPr="00DE439C">
        <w:rPr>
          <w:rFonts w:cs="Calibri"/>
          <w:sz w:val="28"/>
          <w:szCs w:val="24"/>
          <w:lang w:eastAsia="en-AU"/>
        </w:rPr>
        <w:t>Hence in theory, Branch Coverage is a testing method which when executed ensures that each branch from each decision point is executed.</w:t>
      </w:r>
    </w:p>
    <w:p w:rsidR="003354FA" w:rsidRDefault="003354FA" w:rsidP="00273D2B">
      <w:pPr>
        <w:spacing w:after="0" w:line="240" w:lineRule="auto"/>
        <w:rPr>
          <w:rFonts w:cs="Calibri"/>
          <w:sz w:val="28"/>
          <w:szCs w:val="24"/>
          <w:lang w:eastAsia="en-AU"/>
        </w:rPr>
      </w:pPr>
    </w:p>
    <w:p w:rsidR="003354FA" w:rsidRPr="00DE439C" w:rsidRDefault="003354FA" w:rsidP="00273D2B">
      <w:pPr>
        <w:spacing w:after="0" w:line="240" w:lineRule="auto"/>
        <w:rPr>
          <w:rFonts w:cs="Calibri"/>
          <w:sz w:val="28"/>
          <w:szCs w:val="24"/>
          <w:lang w:eastAsia="en-AU"/>
        </w:rPr>
      </w:pPr>
      <w:proofErr w:type="gramStart"/>
      <w:r w:rsidRPr="00273D2B">
        <w:rPr>
          <w:rFonts w:cs="Calibri"/>
          <w:b/>
          <w:bCs/>
          <w:sz w:val="28"/>
          <w:szCs w:val="24"/>
          <w:u w:val="single"/>
          <w:lang w:eastAsia="en-AU"/>
        </w:rPr>
        <w:t>#3 Path Coverage</w:t>
      </w:r>
      <w:proofErr w:type="gramEnd"/>
    </w:p>
    <w:p w:rsidR="003354FA" w:rsidRPr="00DE439C" w:rsidRDefault="003354FA" w:rsidP="00273D2B">
      <w:pPr>
        <w:spacing w:after="0" w:line="240" w:lineRule="auto"/>
        <w:rPr>
          <w:rFonts w:cs="Calibri"/>
          <w:sz w:val="28"/>
          <w:szCs w:val="24"/>
          <w:lang w:eastAsia="en-AU"/>
        </w:rPr>
      </w:pPr>
      <w:r w:rsidRPr="00DE439C">
        <w:rPr>
          <w:rFonts w:cs="Calibri"/>
          <w:sz w:val="28"/>
          <w:szCs w:val="24"/>
          <w:lang w:eastAsia="en-AU"/>
        </w:rPr>
        <w:t>Path coverage tests all the paths of the program. This is a comprehensive technique which ensures that all the paths of the program are traversed at least once. Path Coverage is even more powerful that Branch coverage. This technique is useful for testing the complex programs.</w:t>
      </w:r>
    </w:p>
    <w:p w:rsidR="003354FA" w:rsidRDefault="003354FA" w:rsidP="00273D2B">
      <w:pPr>
        <w:spacing w:after="0" w:line="240" w:lineRule="auto"/>
        <w:rPr>
          <w:rFonts w:cs="Calibri"/>
          <w:sz w:val="28"/>
          <w:szCs w:val="24"/>
          <w:lang w:eastAsia="en-AU"/>
        </w:rPr>
      </w:pPr>
      <w:r w:rsidRPr="00DE439C">
        <w:rPr>
          <w:rFonts w:cs="Calibri"/>
          <w:sz w:val="28"/>
          <w:szCs w:val="24"/>
          <w:lang w:eastAsia="en-AU"/>
        </w:rPr>
        <w:t>Let’s take a simple example to understand all these white box testing techniques.</w:t>
      </w:r>
    </w:p>
    <w:p w:rsidR="003354FA" w:rsidRDefault="003354FA" w:rsidP="00273D2B">
      <w:pPr>
        <w:spacing w:after="0" w:line="240" w:lineRule="auto"/>
        <w:rPr>
          <w:rFonts w:cs="Calibri"/>
          <w:sz w:val="28"/>
          <w:szCs w:val="24"/>
          <w:lang w:eastAsia="en-AU"/>
        </w:rPr>
      </w:pPr>
    </w:p>
    <w:p w:rsidR="003354FA" w:rsidRDefault="003354FA" w:rsidP="00273D2B">
      <w:pPr>
        <w:spacing w:after="0" w:line="240" w:lineRule="auto"/>
        <w:outlineLvl w:val="2"/>
        <w:rPr>
          <w:rFonts w:cs="Calibri"/>
          <w:b/>
          <w:bCs/>
          <w:sz w:val="32"/>
          <w:szCs w:val="27"/>
          <w:lang w:eastAsia="en-AU"/>
        </w:rPr>
      </w:pPr>
      <w:r w:rsidRPr="00273D2B">
        <w:rPr>
          <w:rFonts w:cs="Calibri"/>
          <w:b/>
          <w:bCs/>
          <w:sz w:val="32"/>
          <w:szCs w:val="27"/>
          <w:u w:val="single"/>
          <w:lang w:eastAsia="en-AU"/>
        </w:rPr>
        <w:t>White box testing example</w:t>
      </w:r>
    </w:p>
    <w:p w:rsidR="003354FA" w:rsidRPr="00DE439C" w:rsidRDefault="003354FA" w:rsidP="00273D2B">
      <w:pPr>
        <w:spacing w:after="0" w:line="240" w:lineRule="auto"/>
        <w:outlineLvl w:val="2"/>
        <w:rPr>
          <w:rFonts w:cs="Calibri"/>
          <w:b/>
          <w:bCs/>
          <w:sz w:val="32"/>
          <w:szCs w:val="27"/>
          <w:lang w:eastAsia="en-AU"/>
        </w:rPr>
      </w:pPr>
    </w:p>
    <w:p w:rsidR="003354FA" w:rsidRPr="00DE439C" w:rsidRDefault="003354FA" w:rsidP="00273D2B">
      <w:pPr>
        <w:spacing w:after="0" w:line="240" w:lineRule="auto"/>
        <w:rPr>
          <w:rFonts w:cs="Calibri"/>
          <w:sz w:val="28"/>
          <w:szCs w:val="24"/>
          <w:lang w:eastAsia="en-AU"/>
        </w:rPr>
      </w:pPr>
      <w:r w:rsidRPr="00DE439C">
        <w:rPr>
          <w:rFonts w:cs="Calibri"/>
          <w:sz w:val="28"/>
          <w:szCs w:val="24"/>
          <w:lang w:eastAsia="en-AU"/>
        </w:rPr>
        <w:t>Consider below simple pseudo code:</w:t>
      </w:r>
    </w:p>
    <w:p w:rsidR="003354FA" w:rsidRDefault="003354FA" w:rsidP="0027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sz w:val="28"/>
          <w:szCs w:val="28"/>
          <w:lang w:eastAsia="en-AU"/>
        </w:rPr>
      </w:pPr>
    </w:p>
    <w:p w:rsidR="003354FA" w:rsidRPr="00AB07D5" w:rsidRDefault="003354FA" w:rsidP="0027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sz w:val="28"/>
          <w:szCs w:val="28"/>
          <w:lang w:eastAsia="en-AU"/>
        </w:rPr>
      </w:pPr>
      <w:r w:rsidRPr="00AB07D5">
        <w:rPr>
          <w:rFonts w:cs="Calibri"/>
          <w:sz w:val="28"/>
          <w:szCs w:val="28"/>
          <w:lang w:eastAsia="en-AU"/>
        </w:rPr>
        <w:t>INPUT A &amp; B</w:t>
      </w:r>
    </w:p>
    <w:p w:rsidR="003354FA" w:rsidRPr="00AB07D5" w:rsidRDefault="003354FA" w:rsidP="0027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sz w:val="28"/>
          <w:szCs w:val="28"/>
          <w:lang w:eastAsia="en-AU"/>
        </w:rPr>
      </w:pPr>
      <w:r w:rsidRPr="00AB07D5">
        <w:rPr>
          <w:rFonts w:cs="Calibri"/>
          <w:sz w:val="28"/>
          <w:szCs w:val="28"/>
          <w:lang w:eastAsia="en-AU"/>
        </w:rPr>
        <w:t>C = A + B</w:t>
      </w:r>
    </w:p>
    <w:p w:rsidR="003354FA" w:rsidRPr="00AB07D5" w:rsidRDefault="003354FA" w:rsidP="0027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sz w:val="28"/>
          <w:szCs w:val="28"/>
          <w:lang w:eastAsia="en-AU"/>
        </w:rPr>
      </w:pPr>
      <w:r w:rsidRPr="00AB07D5">
        <w:rPr>
          <w:rFonts w:cs="Calibri"/>
          <w:sz w:val="28"/>
          <w:szCs w:val="28"/>
          <w:lang w:eastAsia="en-AU"/>
        </w:rPr>
        <w:t>IF C&gt;100</w:t>
      </w:r>
    </w:p>
    <w:p w:rsidR="003354FA" w:rsidRDefault="003354FA" w:rsidP="0027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sz w:val="28"/>
          <w:szCs w:val="28"/>
          <w:lang w:eastAsia="en-AU"/>
        </w:rPr>
      </w:pPr>
      <w:r w:rsidRPr="00AB07D5">
        <w:rPr>
          <w:rFonts w:cs="Calibri"/>
          <w:sz w:val="28"/>
          <w:szCs w:val="28"/>
          <w:lang w:eastAsia="en-AU"/>
        </w:rPr>
        <w:t xml:space="preserve">PRINT “IT’S DONE” </w:t>
      </w:r>
    </w:p>
    <w:p w:rsidR="003354FA" w:rsidRDefault="003354FA" w:rsidP="0027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sz w:val="28"/>
          <w:szCs w:val="28"/>
          <w:lang w:eastAsia="en-AU"/>
        </w:rPr>
      </w:pPr>
    </w:p>
    <w:p w:rsidR="00DE6503" w:rsidRPr="00AB07D5" w:rsidRDefault="00DE6503" w:rsidP="0027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alibri"/>
          <w:sz w:val="28"/>
          <w:szCs w:val="28"/>
          <w:lang w:eastAsia="en-AU"/>
        </w:rPr>
      </w:pPr>
    </w:p>
    <w:p w:rsidR="003354FA" w:rsidRDefault="003354FA" w:rsidP="00273D2B">
      <w:pPr>
        <w:spacing w:after="0" w:line="240" w:lineRule="auto"/>
        <w:rPr>
          <w:rFonts w:cs="Calibri"/>
          <w:sz w:val="28"/>
          <w:szCs w:val="24"/>
          <w:lang w:eastAsia="en-AU"/>
        </w:rPr>
      </w:pPr>
      <w:r w:rsidRPr="00DE439C">
        <w:rPr>
          <w:rFonts w:cs="Calibri"/>
          <w:sz w:val="28"/>
          <w:szCs w:val="24"/>
          <w:lang w:eastAsia="en-AU"/>
        </w:rPr>
        <w:lastRenderedPageBreak/>
        <w:t xml:space="preserve">For </w:t>
      </w:r>
      <w:r w:rsidRPr="00273D2B">
        <w:rPr>
          <w:rFonts w:cs="Calibri"/>
          <w:b/>
          <w:bCs/>
          <w:sz w:val="28"/>
          <w:szCs w:val="24"/>
          <w:u w:val="single"/>
          <w:lang w:eastAsia="en-AU"/>
        </w:rPr>
        <w:t>Statement Coverage</w:t>
      </w:r>
      <w:r w:rsidRPr="00DE439C">
        <w:rPr>
          <w:rFonts w:cs="Calibri"/>
          <w:sz w:val="28"/>
          <w:szCs w:val="24"/>
          <w:lang w:eastAsia="en-AU"/>
        </w:rPr>
        <w:t xml:space="preserve"> – we would need only one test case to check all the lines of code.</w:t>
      </w:r>
    </w:p>
    <w:p w:rsidR="003354FA" w:rsidRPr="00DE439C" w:rsidRDefault="003354FA" w:rsidP="00273D2B">
      <w:pPr>
        <w:spacing w:after="0" w:line="240" w:lineRule="auto"/>
        <w:rPr>
          <w:rFonts w:cs="Calibri"/>
          <w:sz w:val="28"/>
          <w:szCs w:val="24"/>
          <w:lang w:eastAsia="en-AU"/>
        </w:rPr>
      </w:pPr>
    </w:p>
    <w:p w:rsidR="003354FA" w:rsidRPr="00DE439C" w:rsidRDefault="003354FA" w:rsidP="00273D2B">
      <w:pPr>
        <w:spacing w:after="0" w:line="240" w:lineRule="auto"/>
        <w:rPr>
          <w:rFonts w:cs="Calibri"/>
          <w:sz w:val="28"/>
          <w:szCs w:val="24"/>
          <w:lang w:eastAsia="en-AU"/>
        </w:rPr>
      </w:pPr>
      <w:r w:rsidRPr="00DE439C">
        <w:rPr>
          <w:rFonts w:cs="Calibri"/>
          <w:sz w:val="28"/>
          <w:szCs w:val="24"/>
          <w:lang w:eastAsia="en-AU"/>
        </w:rPr>
        <w:t>That means:</w:t>
      </w:r>
    </w:p>
    <w:p w:rsidR="003354FA" w:rsidRDefault="003354FA" w:rsidP="00273D2B">
      <w:pPr>
        <w:spacing w:after="0" w:line="240" w:lineRule="auto"/>
        <w:rPr>
          <w:rFonts w:cs="Calibri"/>
          <w:sz w:val="28"/>
          <w:szCs w:val="24"/>
          <w:lang w:eastAsia="en-AU"/>
        </w:rPr>
      </w:pPr>
      <w:r w:rsidRPr="00DE439C">
        <w:rPr>
          <w:rFonts w:cs="Calibri"/>
          <w:sz w:val="28"/>
          <w:szCs w:val="24"/>
          <w:lang w:eastAsia="en-AU"/>
        </w:rPr>
        <w:t xml:space="preserve">If I consider </w:t>
      </w:r>
      <w:r w:rsidRPr="00273D2B">
        <w:rPr>
          <w:rFonts w:cs="Calibri"/>
          <w:i/>
          <w:iCs/>
          <w:sz w:val="28"/>
          <w:szCs w:val="24"/>
          <w:lang w:eastAsia="en-AU"/>
        </w:rPr>
        <w:t>TestCase_01 to be (A=40 and B=70),</w:t>
      </w:r>
      <w:r w:rsidRPr="00DE439C">
        <w:rPr>
          <w:rFonts w:cs="Calibri"/>
          <w:sz w:val="28"/>
          <w:szCs w:val="24"/>
          <w:lang w:eastAsia="en-AU"/>
        </w:rPr>
        <w:t xml:space="preserve"> then all the lines of code will be executed</w:t>
      </w:r>
    </w:p>
    <w:p w:rsidR="003354FA" w:rsidRPr="00DE439C" w:rsidRDefault="003354FA" w:rsidP="00273D2B">
      <w:pPr>
        <w:spacing w:after="0" w:line="240" w:lineRule="auto"/>
        <w:rPr>
          <w:rFonts w:cs="Calibri"/>
          <w:sz w:val="28"/>
          <w:szCs w:val="24"/>
          <w:lang w:eastAsia="en-AU"/>
        </w:rPr>
      </w:pPr>
    </w:p>
    <w:p w:rsidR="003354FA" w:rsidRPr="00DE439C" w:rsidRDefault="003354FA" w:rsidP="00273D2B">
      <w:pPr>
        <w:spacing w:after="0" w:line="240" w:lineRule="auto"/>
        <w:rPr>
          <w:rFonts w:cs="Calibri"/>
          <w:sz w:val="28"/>
          <w:szCs w:val="24"/>
          <w:lang w:eastAsia="en-AU"/>
        </w:rPr>
      </w:pPr>
      <w:r w:rsidRPr="00DE439C">
        <w:rPr>
          <w:rFonts w:cs="Calibri"/>
          <w:sz w:val="28"/>
          <w:szCs w:val="24"/>
          <w:lang w:eastAsia="en-AU"/>
        </w:rPr>
        <w:t>Now the question arises:</w:t>
      </w:r>
    </w:p>
    <w:p w:rsidR="003354FA" w:rsidRDefault="003354FA" w:rsidP="00273D2B">
      <w:pPr>
        <w:spacing w:after="0" w:line="240" w:lineRule="auto"/>
        <w:rPr>
          <w:rFonts w:cs="Calibri"/>
          <w:sz w:val="28"/>
          <w:szCs w:val="24"/>
          <w:lang w:eastAsia="en-AU"/>
        </w:rPr>
      </w:pPr>
      <w:r w:rsidRPr="00DE439C">
        <w:rPr>
          <w:rFonts w:cs="Calibri"/>
          <w:sz w:val="28"/>
          <w:szCs w:val="24"/>
          <w:lang w:eastAsia="en-AU"/>
        </w:rPr>
        <w:t>Is that sufficient?</w:t>
      </w:r>
    </w:p>
    <w:p w:rsidR="003354FA" w:rsidRPr="00DE439C" w:rsidRDefault="003354FA" w:rsidP="00273D2B">
      <w:pPr>
        <w:spacing w:after="0" w:line="240" w:lineRule="auto"/>
        <w:rPr>
          <w:rFonts w:cs="Calibri"/>
          <w:sz w:val="28"/>
          <w:szCs w:val="24"/>
          <w:lang w:eastAsia="en-AU"/>
        </w:rPr>
      </w:pPr>
    </w:p>
    <w:p w:rsidR="003354FA" w:rsidRPr="00DE439C" w:rsidRDefault="003354FA" w:rsidP="00273D2B">
      <w:pPr>
        <w:spacing w:after="0" w:line="240" w:lineRule="auto"/>
        <w:rPr>
          <w:rFonts w:cs="Calibri"/>
          <w:sz w:val="28"/>
          <w:szCs w:val="24"/>
          <w:lang w:eastAsia="en-AU"/>
        </w:rPr>
      </w:pPr>
      <w:r w:rsidRPr="00DE439C">
        <w:rPr>
          <w:rFonts w:cs="Calibri"/>
          <w:sz w:val="28"/>
          <w:szCs w:val="24"/>
          <w:lang w:eastAsia="en-AU"/>
        </w:rPr>
        <w:t>What if I consider my Test case as A=33 and B=45?</w:t>
      </w:r>
    </w:p>
    <w:p w:rsidR="003354FA" w:rsidRPr="00DE439C" w:rsidRDefault="003354FA" w:rsidP="00273D2B">
      <w:pPr>
        <w:spacing w:after="0" w:line="240" w:lineRule="auto"/>
        <w:rPr>
          <w:rFonts w:cs="Calibri"/>
          <w:sz w:val="28"/>
          <w:szCs w:val="24"/>
          <w:lang w:eastAsia="en-AU"/>
        </w:rPr>
      </w:pPr>
      <w:r w:rsidRPr="00DE439C">
        <w:rPr>
          <w:rFonts w:cs="Calibri"/>
          <w:sz w:val="28"/>
          <w:szCs w:val="24"/>
          <w:lang w:eastAsia="en-AU"/>
        </w:rPr>
        <w:t>Because Statement coverage will only cover the true side, for the pseudo code, only one test case would NOT be sufficient to test it. As a tester, we have to consider the negative cases as well.</w:t>
      </w:r>
    </w:p>
    <w:p w:rsidR="003354FA" w:rsidRPr="00DE439C" w:rsidRDefault="003354FA" w:rsidP="00273D2B">
      <w:pPr>
        <w:spacing w:after="0" w:line="240" w:lineRule="auto"/>
        <w:rPr>
          <w:rFonts w:cs="Calibri"/>
          <w:sz w:val="28"/>
          <w:szCs w:val="24"/>
          <w:lang w:eastAsia="en-AU"/>
        </w:rPr>
      </w:pPr>
      <w:r w:rsidRPr="00DE439C">
        <w:rPr>
          <w:rFonts w:cs="Calibri"/>
          <w:sz w:val="28"/>
          <w:szCs w:val="24"/>
          <w:lang w:eastAsia="en-AU"/>
        </w:rPr>
        <w:t xml:space="preserve">Hence, for maximum coverage, we need to consider </w:t>
      </w:r>
      <w:r w:rsidRPr="00273D2B">
        <w:rPr>
          <w:rFonts w:cs="Calibri"/>
          <w:b/>
          <w:bCs/>
          <w:sz w:val="28"/>
          <w:szCs w:val="24"/>
          <w:lang w:eastAsia="en-AU"/>
        </w:rPr>
        <w:t>“</w:t>
      </w:r>
      <w:r w:rsidRPr="00273D2B">
        <w:rPr>
          <w:rFonts w:cs="Calibri"/>
          <w:b/>
          <w:bCs/>
          <w:sz w:val="28"/>
          <w:szCs w:val="24"/>
          <w:u w:val="single"/>
          <w:lang w:eastAsia="en-AU"/>
        </w:rPr>
        <w:t>Branch Coverage</w:t>
      </w:r>
      <w:r w:rsidRPr="00273D2B">
        <w:rPr>
          <w:rFonts w:cs="Calibri"/>
          <w:b/>
          <w:bCs/>
          <w:sz w:val="28"/>
          <w:szCs w:val="24"/>
          <w:lang w:eastAsia="en-AU"/>
        </w:rPr>
        <w:t>”</w:t>
      </w:r>
      <w:r w:rsidRPr="00DE439C">
        <w:rPr>
          <w:rFonts w:cs="Calibri"/>
          <w:sz w:val="28"/>
          <w:szCs w:val="24"/>
          <w:lang w:eastAsia="en-AU"/>
        </w:rPr>
        <w:t>, which will evaluate the “FALSE” conditions.</w:t>
      </w:r>
    </w:p>
    <w:p w:rsidR="003354FA" w:rsidRDefault="003354FA" w:rsidP="00273D2B">
      <w:pPr>
        <w:spacing w:after="0" w:line="240" w:lineRule="auto"/>
        <w:rPr>
          <w:rFonts w:cs="Calibri"/>
          <w:sz w:val="28"/>
          <w:szCs w:val="24"/>
          <w:lang w:eastAsia="en-AU"/>
        </w:rPr>
      </w:pPr>
    </w:p>
    <w:p w:rsidR="003354FA" w:rsidRPr="00273D2B" w:rsidRDefault="003354FA" w:rsidP="00273D2B">
      <w:pPr>
        <w:spacing w:after="0" w:line="240" w:lineRule="auto"/>
        <w:rPr>
          <w:rFonts w:cs="Calibri"/>
          <w:sz w:val="28"/>
          <w:szCs w:val="24"/>
          <w:lang w:eastAsia="en-AU"/>
        </w:rPr>
      </w:pPr>
      <w:r w:rsidRPr="00DE439C">
        <w:rPr>
          <w:rFonts w:cs="Calibri"/>
          <w:sz w:val="28"/>
          <w:szCs w:val="24"/>
          <w:lang w:eastAsia="en-AU"/>
        </w:rPr>
        <w:t>So now, the pseudo code becomes:</w:t>
      </w:r>
    </w:p>
    <w:p w:rsidR="003354FA" w:rsidRDefault="003354FA" w:rsidP="00273D2B">
      <w:pPr>
        <w:spacing w:after="0" w:line="240" w:lineRule="auto"/>
        <w:rPr>
          <w:rFonts w:cs="Calibri"/>
          <w:sz w:val="28"/>
          <w:szCs w:val="24"/>
          <w:lang w:eastAsia="en-AU"/>
        </w:rPr>
      </w:pP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INPUT A &amp; B</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C = A + B</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IF C&gt;100</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PRINT “IT’S DONE”</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ELSE</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 xml:space="preserve">PRINT “IT’S PENDING” </w:t>
      </w:r>
    </w:p>
    <w:p w:rsidR="003354FA" w:rsidRDefault="003354FA" w:rsidP="00273D2B">
      <w:pPr>
        <w:spacing w:after="0" w:line="240" w:lineRule="auto"/>
        <w:rPr>
          <w:rFonts w:cs="Calibri"/>
          <w:sz w:val="28"/>
          <w:szCs w:val="24"/>
          <w:lang w:eastAsia="en-AU"/>
        </w:rPr>
      </w:pPr>
    </w:p>
    <w:p w:rsidR="003354FA" w:rsidRDefault="003354FA" w:rsidP="00273D2B">
      <w:pPr>
        <w:spacing w:after="0" w:line="240" w:lineRule="auto"/>
        <w:rPr>
          <w:rFonts w:cs="Calibri"/>
          <w:sz w:val="28"/>
          <w:szCs w:val="24"/>
          <w:lang w:eastAsia="en-AU"/>
        </w:rPr>
      </w:pP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Since Statement coverage is not sufficient to test the entire pseudo code, we would require Branch coverage to ensure maximum coverage.</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So for Branch coverage, we would require two test cases to complete testing of this pseudo code.</w:t>
      </w:r>
    </w:p>
    <w:p w:rsidR="003354FA" w:rsidRPr="00273D2B" w:rsidRDefault="003354FA" w:rsidP="00273D2B">
      <w:pPr>
        <w:spacing w:after="0" w:line="240" w:lineRule="auto"/>
        <w:rPr>
          <w:rFonts w:cs="Calibri"/>
          <w:sz w:val="28"/>
          <w:szCs w:val="24"/>
          <w:lang w:eastAsia="en-AU"/>
        </w:rPr>
      </w:pPr>
      <w:r>
        <w:rPr>
          <w:rFonts w:cs="Calibri"/>
          <w:sz w:val="28"/>
          <w:szCs w:val="24"/>
          <w:lang w:eastAsia="en-AU"/>
        </w:rPr>
        <w:t>TestCase_01: A=10, B=70</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TestCase_02: A=25, B=30</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With this, we can see that each and every line of code is executed at least once.</w:t>
      </w:r>
    </w:p>
    <w:p w:rsidR="003354FA" w:rsidRDefault="003354FA" w:rsidP="00273D2B">
      <w:pPr>
        <w:spacing w:after="0" w:line="240" w:lineRule="auto"/>
        <w:rPr>
          <w:rFonts w:cs="Calibri"/>
          <w:sz w:val="28"/>
          <w:szCs w:val="24"/>
          <w:lang w:eastAsia="en-AU"/>
        </w:rPr>
      </w:pPr>
    </w:p>
    <w:p w:rsidR="003354FA" w:rsidRPr="009D3076" w:rsidRDefault="003354FA" w:rsidP="00273D2B">
      <w:pPr>
        <w:spacing w:after="0" w:line="240" w:lineRule="auto"/>
        <w:rPr>
          <w:rFonts w:cs="Calibri"/>
          <w:b/>
          <w:sz w:val="28"/>
          <w:szCs w:val="24"/>
          <w:lang w:eastAsia="en-AU"/>
        </w:rPr>
      </w:pPr>
      <w:r w:rsidRPr="009D3076">
        <w:rPr>
          <w:rFonts w:cs="Calibri"/>
          <w:b/>
          <w:sz w:val="28"/>
          <w:szCs w:val="24"/>
          <w:lang w:eastAsia="en-AU"/>
        </w:rPr>
        <w:t>Here are the conclusions so far:</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w:t>
      </w:r>
      <w:r w:rsidRPr="00273D2B">
        <w:rPr>
          <w:rFonts w:cs="Calibri"/>
          <w:sz w:val="28"/>
          <w:szCs w:val="24"/>
          <w:lang w:eastAsia="en-AU"/>
        </w:rPr>
        <w:tab/>
        <w:t>Branch Coverage ensures more coverage than Statement coverage</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w:t>
      </w:r>
      <w:r w:rsidRPr="00273D2B">
        <w:rPr>
          <w:rFonts w:cs="Calibri"/>
          <w:sz w:val="28"/>
          <w:szCs w:val="24"/>
          <w:lang w:eastAsia="en-AU"/>
        </w:rPr>
        <w:tab/>
        <w:t>Branch coverage is more powerful than Statement coverage,</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w:t>
      </w:r>
      <w:r w:rsidRPr="00273D2B">
        <w:rPr>
          <w:rFonts w:cs="Calibri"/>
          <w:sz w:val="28"/>
          <w:szCs w:val="24"/>
          <w:lang w:eastAsia="en-AU"/>
        </w:rPr>
        <w:tab/>
        <w:t>100% Branch coverage itself means 100% statement coverage,</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lastRenderedPageBreak/>
        <w:t>•</w:t>
      </w:r>
      <w:r w:rsidRPr="00273D2B">
        <w:rPr>
          <w:rFonts w:cs="Calibri"/>
          <w:sz w:val="28"/>
          <w:szCs w:val="24"/>
          <w:lang w:eastAsia="en-AU"/>
        </w:rPr>
        <w:tab/>
        <w:t>100 % statement coverage does not guarantee 100% branch coverage</w:t>
      </w:r>
    </w:p>
    <w:p w:rsidR="003354FA" w:rsidRDefault="003354FA" w:rsidP="00273D2B">
      <w:pPr>
        <w:spacing w:after="0" w:line="240" w:lineRule="auto"/>
        <w:rPr>
          <w:rFonts w:cs="Calibri"/>
          <w:sz w:val="28"/>
          <w:szCs w:val="24"/>
          <w:lang w:eastAsia="en-AU"/>
        </w:rPr>
      </w:pPr>
    </w:p>
    <w:p w:rsidR="003354FA" w:rsidRPr="009D3076" w:rsidRDefault="003354FA" w:rsidP="00273D2B">
      <w:pPr>
        <w:spacing w:after="0" w:line="240" w:lineRule="auto"/>
        <w:rPr>
          <w:rFonts w:cs="Calibri"/>
          <w:b/>
          <w:sz w:val="28"/>
          <w:szCs w:val="24"/>
          <w:lang w:eastAsia="en-AU"/>
        </w:rPr>
      </w:pPr>
      <w:r w:rsidRPr="009D3076">
        <w:rPr>
          <w:rFonts w:cs="Calibri"/>
          <w:b/>
          <w:sz w:val="28"/>
          <w:szCs w:val="24"/>
          <w:lang w:eastAsia="en-AU"/>
        </w:rPr>
        <w:t>Now let’s move on to the Path Coverage:</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As said earlier, Path coverage is used to test the complex code snippets, which involves loop statements or combination of loops and decision statements.</w:t>
      </w:r>
    </w:p>
    <w:p w:rsidR="003354FA" w:rsidRDefault="003354FA" w:rsidP="00273D2B">
      <w:pPr>
        <w:spacing w:after="0" w:line="240" w:lineRule="auto"/>
        <w:rPr>
          <w:rFonts w:cs="Calibri"/>
          <w:sz w:val="28"/>
          <w:szCs w:val="24"/>
          <w:lang w:eastAsia="en-AU"/>
        </w:rPr>
      </w:pP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Consider this pseudo code:</w:t>
      </w:r>
    </w:p>
    <w:p w:rsidR="003354FA" w:rsidRDefault="003354FA" w:rsidP="00273D2B">
      <w:pPr>
        <w:spacing w:after="0" w:line="240" w:lineRule="auto"/>
        <w:rPr>
          <w:rFonts w:cs="Calibri"/>
          <w:sz w:val="28"/>
          <w:szCs w:val="24"/>
          <w:lang w:eastAsia="en-AU"/>
        </w:rPr>
      </w:pP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INPUT A &amp; B</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C = A + B</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IF C&gt;100</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PRINT “IT’S DONE”</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END IF</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IF A&gt;50</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PRINT “IT’S PENDING”</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 xml:space="preserve">END IF </w:t>
      </w:r>
    </w:p>
    <w:p w:rsidR="003354FA" w:rsidRDefault="003354FA" w:rsidP="00273D2B">
      <w:pPr>
        <w:spacing w:after="0" w:line="240" w:lineRule="auto"/>
        <w:rPr>
          <w:rFonts w:cs="Calibri"/>
          <w:sz w:val="28"/>
          <w:szCs w:val="24"/>
          <w:lang w:eastAsia="en-AU"/>
        </w:rPr>
      </w:pP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Now to ensure maximum coverage, we would require 4 test cases.</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How?</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t xml:space="preserve">Simply – there are 2 decision statements, so for each decision statement we would need to branches to test. </w:t>
      </w:r>
      <w:proofErr w:type="gramStart"/>
      <w:r w:rsidRPr="00273D2B">
        <w:rPr>
          <w:rFonts w:cs="Calibri"/>
          <w:sz w:val="28"/>
          <w:szCs w:val="24"/>
          <w:lang w:eastAsia="en-AU"/>
        </w:rPr>
        <w:t>One for true and other for false condition.</w:t>
      </w:r>
      <w:proofErr w:type="gramEnd"/>
      <w:r w:rsidRPr="00273D2B">
        <w:rPr>
          <w:rFonts w:cs="Calibri"/>
          <w:sz w:val="28"/>
          <w:szCs w:val="24"/>
          <w:lang w:eastAsia="en-AU"/>
        </w:rPr>
        <w:t xml:space="preserve"> So for 2 decision statements, we would require 2 test cases to test the true side and 2 test cases to test the false side, which makes total of 4 test cases.</w:t>
      </w:r>
    </w:p>
    <w:p w:rsidR="003354FA" w:rsidRPr="00273D2B" w:rsidRDefault="003354FA" w:rsidP="00273D2B">
      <w:pPr>
        <w:spacing w:after="0" w:line="240" w:lineRule="auto"/>
        <w:rPr>
          <w:rFonts w:cs="Calibri"/>
          <w:sz w:val="28"/>
          <w:szCs w:val="24"/>
          <w:lang w:eastAsia="en-AU"/>
        </w:rPr>
      </w:pPr>
      <w:r w:rsidRPr="00273D2B">
        <w:rPr>
          <w:rFonts w:cs="Calibri"/>
          <w:sz w:val="28"/>
          <w:szCs w:val="24"/>
          <w:lang w:eastAsia="en-AU"/>
        </w:rPr>
        <w:lastRenderedPageBreak/>
        <w:t>To simplify this lets consider below flowchart of the pseudo code we have:</w:t>
      </w:r>
      <w:r w:rsidR="005A77AA" w:rsidRPr="007B1409">
        <w:rPr>
          <w:rFonts w:cs="Calibri"/>
          <w:noProof/>
          <w:sz w:val="28"/>
          <w:szCs w:val="24"/>
          <w:lang w:eastAsia="en-AU"/>
        </w:rPr>
        <w:pict>
          <v:shape id="Picture 3" o:spid="_x0000_i1025" type="#_x0000_t75" alt="Path coverage 1" href="http://cdn2.softwaretestinghelp.com/wp-content/qa/uploads/2015/02/Path-coverage-1.j" style="width:309.8pt;height:408.55pt;visibility:visible" o:button="t">
            <v:fill o:detectmouseclick="t"/>
            <v:imagedata r:id="rId6" o:title=""/>
          </v:shape>
        </w:pict>
      </w:r>
    </w:p>
    <w:p w:rsidR="003354FA" w:rsidRPr="00AB07D5" w:rsidRDefault="003354FA" w:rsidP="00273D2B">
      <w:pPr>
        <w:spacing w:after="0" w:line="240" w:lineRule="auto"/>
        <w:rPr>
          <w:rFonts w:cs="Calibri"/>
          <w:sz w:val="28"/>
          <w:szCs w:val="24"/>
          <w:lang w:eastAsia="en-AU"/>
        </w:rPr>
      </w:pPr>
    </w:p>
    <w:p w:rsidR="003354FA" w:rsidRPr="00AB07D5" w:rsidRDefault="003354FA" w:rsidP="00273D2B">
      <w:pPr>
        <w:spacing w:after="0" w:line="240" w:lineRule="auto"/>
        <w:rPr>
          <w:rFonts w:cs="Calibri"/>
          <w:sz w:val="28"/>
          <w:szCs w:val="24"/>
          <w:lang w:eastAsia="en-AU"/>
        </w:rPr>
      </w:pPr>
      <w:r w:rsidRPr="00AB07D5">
        <w:rPr>
          <w:rFonts w:cs="Calibri"/>
          <w:sz w:val="28"/>
          <w:szCs w:val="24"/>
          <w:lang w:eastAsia="en-AU"/>
        </w:rPr>
        <w:t>So, In order to have the full coverage, we would need following test cases:</w:t>
      </w:r>
    </w:p>
    <w:p w:rsidR="003354FA" w:rsidRPr="00AB07D5" w:rsidRDefault="003354FA" w:rsidP="00273D2B">
      <w:pPr>
        <w:spacing w:after="0" w:line="240" w:lineRule="auto"/>
        <w:rPr>
          <w:rFonts w:cs="Calibri"/>
          <w:sz w:val="28"/>
          <w:szCs w:val="24"/>
          <w:lang w:eastAsia="en-AU"/>
        </w:rPr>
      </w:pPr>
      <w:r w:rsidRPr="00AB07D5">
        <w:rPr>
          <w:rFonts w:cs="Calibri"/>
          <w:sz w:val="28"/>
          <w:szCs w:val="24"/>
          <w:lang w:eastAsia="en-AU"/>
        </w:rPr>
        <w:t>TestCase_01: A=50, B=60</w:t>
      </w:r>
    </w:p>
    <w:p w:rsidR="003354FA" w:rsidRPr="00AB07D5" w:rsidRDefault="003354FA" w:rsidP="00273D2B">
      <w:pPr>
        <w:spacing w:after="0" w:line="240" w:lineRule="auto"/>
        <w:rPr>
          <w:rFonts w:cs="Calibri"/>
          <w:sz w:val="28"/>
          <w:szCs w:val="24"/>
          <w:lang w:eastAsia="en-AU"/>
        </w:rPr>
      </w:pPr>
      <w:r w:rsidRPr="00AB07D5">
        <w:rPr>
          <w:rFonts w:cs="Calibri"/>
          <w:sz w:val="28"/>
          <w:szCs w:val="24"/>
          <w:lang w:eastAsia="en-AU"/>
        </w:rPr>
        <w:t>TestCase_02: A=55, B=40</w:t>
      </w:r>
    </w:p>
    <w:p w:rsidR="003354FA" w:rsidRPr="00AB07D5" w:rsidRDefault="003354FA" w:rsidP="00273D2B">
      <w:pPr>
        <w:spacing w:after="0" w:line="240" w:lineRule="auto"/>
        <w:rPr>
          <w:rFonts w:cs="Calibri"/>
          <w:sz w:val="28"/>
          <w:szCs w:val="24"/>
          <w:lang w:eastAsia="en-AU"/>
        </w:rPr>
      </w:pPr>
      <w:r w:rsidRPr="00AB07D5">
        <w:rPr>
          <w:rFonts w:cs="Calibri"/>
          <w:sz w:val="28"/>
          <w:szCs w:val="24"/>
          <w:lang w:eastAsia="en-AU"/>
        </w:rPr>
        <w:t>TestCase_03: A=40, B=65</w:t>
      </w:r>
    </w:p>
    <w:p w:rsidR="003354FA" w:rsidRPr="00AB07D5" w:rsidRDefault="003354FA" w:rsidP="00273D2B">
      <w:pPr>
        <w:spacing w:after="0" w:line="240" w:lineRule="auto"/>
        <w:rPr>
          <w:rFonts w:cs="Calibri"/>
          <w:sz w:val="28"/>
          <w:szCs w:val="24"/>
          <w:lang w:eastAsia="en-AU"/>
        </w:rPr>
      </w:pPr>
      <w:r w:rsidRPr="00AB07D5">
        <w:rPr>
          <w:rFonts w:cs="Calibri"/>
          <w:sz w:val="28"/>
          <w:szCs w:val="24"/>
          <w:lang w:eastAsia="en-AU"/>
        </w:rPr>
        <w:t>TestCase_04: A=30, B=30</w:t>
      </w:r>
    </w:p>
    <w:p w:rsidR="003354FA" w:rsidRPr="00AB07D5" w:rsidRDefault="003354FA" w:rsidP="00273D2B">
      <w:pPr>
        <w:spacing w:after="0" w:line="240" w:lineRule="auto"/>
        <w:rPr>
          <w:rFonts w:cs="Calibri"/>
          <w:sz w:val="28"/>
          <w:szCs w:val="24"/>
          <w:lang w:eastAsia="en-AU"/>
        </w:rPr>
      </w:pPr>
      <w:r w:rsidRPr="00AB07D5">
        <w:rPr>
          <w:rFonts w:cs="Calibri"/>
          <w:sz w:val="28"/>
          <w:szCs w:val="24"/>
          <w:lang w:eastAsia="en-AU"/>
        </w:rPr>
        <w:t>So the path covered will be:</w:t>
      </w:r>
    </w:p>
    <w:p w:rsidR="003354FA" w:rsidRPr="00273D2B" w:rsidRDefault="003354FA" w:rsidP="00273D2B">
      <w:pPr>
        <w:spacing w:after="0" w:line="240" w:lineRule="auto"/>
        <w:rPr>
          <w:rFonts w:cs="Calibri"/>
          <w:sz w:val="28"/>
          <w:szCs w:val="24"/>
          <w:u w:val="single"/>
          <w:lang w:eastAsia="en-AU"/>
        </w:rPr>
      </w:pPr>
    </w:p>
    <w:p w:rsidR="003354FA" w:rsidRPr="00273D2B" w:rsidRDefault="003354FA" w:rsidP="00273D2B">
      <w:pPr>
        <w:spacing w:after="0" w:line="240" w:lineRule="auto"/>
        <w:rPr>
          <w:rFonts w:cs="Calibri"/>
          <w:sz w:val="28"/>
          <w:szCs w:val="24"/>
          <w:u w:val="single"/>
          <w:lang w:eastAsia="en-AU"/>
        </w:rPr>
      </w:pPr>
    </w:p>
    <w:p w:rsidR="003354FA" w:rsidRPr="00DE439C" w:rsidRDefault="003354FA" w:rsidP="00273D2B">
      <w:pPr>
        <w:spacing w:after="0" w:line="240" w:lineRule="auto"/>
        <w:rPr>
          <w:ins w:id="1" w:author="Unknown"/>
          <w:rFonts w:cs="Calibri"/>
          <w:sz w:val="28"/>
          <w:szCs w:val="24"/>
          <w:u w:val="single"/>
          <w:lang w:eastAsia="en-AU"/>
        </w:rPr>
      </w:pPr>
    </w:p>
    <w:p w:rsidR="003354FA" w:rsidRPr="00273D2B" w:rsidRDefault="003354FA" w:rsidP="00273D2B">
      <w:pPr>
        <w:spacing w:after="0" w:line="240" w:lineRule="auto"/>
        <w:rPr>
          <w:rFonts w:cs="Calibri"/>
          <w:sz w:val="28"/>
          <w:szCs w:val="24"/>
          <w:u w:val="single"/>
          <w:lang w:eastAsia="en-AU"/>
        </w:rPr>
      </w:pPr>
    </w:p>
    <w:p w:rsidR="003354FA" w:rsidRPr="00273D2B" w:rsidRDefault="005A77AA" w:rsidP="00273D2B">
      <w:pPr>
        <w:spacing w:after="0" w:line="240" w:lineRule="auto"/>
        <w:rPr>
          <w:rFonts w:cs="Calibri"/>
          <w:sz w:val="28"/>
          <w:szCs w:val="24"/>
          <w:u w:val="single"/>
          <w:lang w:eastAsia="en-AU"/>
        </w:rPr>
      </w:pPr>
      <w:r w:rsidRPr="007B1409">
        <w:rPr>
          <w:rFonts w:cs="Calibri"/>
          <w:noProof/>
          <w:sz w:val="28"/>
          <w:szCs w:val="24"/>
          <w:u w:val="single"/>
          <w:lang w:eastAsia="en-AU"/>
        </w:rPr>
        <w:lastRenderedPageBreak/>
        <w:pict>
          <v:shape id="Picture 2" o:spid="_x0000_i1026" type="#_x0000_t75" alt="Path coverage 2" href="http://cdn2.softwaretestinghelp.com/wp-content/qa/uploads/2015/02/Path-coverage-2.j" style="width:352.35pt;height:330pt;visibility:visible" o:button="t">
            <v:fill o:detectmouseclick="t"/>
            <v:imagedata r:id="rId7" o:title=""/>
          </v:shape>
        </w:pict>
      </w:r>
    </w:p>
    <w:p w:rsidR="003354FA" w:rsidRPr="00273D2B" w:rsidRDefault="003354FA" w:rsidP="00273D2B">
      <w:pPr>
        <w:spacing w:after="0" w:line="240" w:lineRule="auto"/>
        <w:rPr>
          <w:rFonts w:cs="Calibri"/>
          <w:sz w:val="24"/>
        </w:rPr>
      </w:pPr>
    </w:p>
    <w:p w:rsidR="003354FA" w:rsidRPr="00AB07D5" w:rsidRDefault="003354FA" w:rsidP="00273D2B">
      <w:pPr>
        <w:spacing w:after="0" w:line="240" w:lineRule="auto"/>
        <w:rPr>
          <w:rFonts w:cs="Calibri"/>
          <w:sz w:val="28"/>
          <w:szCs w:val="28"/>
        </w:rPr>
      </w:pPr>
      <w:r w:rsidRPr="00AB07D5">
        <w:rPr>
          <w:rFonts w:cs="Calibri"/>
          <w:sz w:val="28"/>
          <w:szCs w:val="28"/>
        </w:rPr>
        <w:t>Red Line – TestCase_01 = (A=50, B=60)</w:t>
      </w:r>
    </w:p>
    <w:p w:rsidR="003354FA" w:rsidRPr="00AB07D5" w:rsidRDefault="003354FA" w:rsidP="00273D2B">
      <w:pPr>
        <w:spacing w:after="0" w:line="240" w:lineRule="auto"/>
        <w:rPr>
          <w:rFonts w:cs="Calibri"/>
          <w:sz w:val="28"/>
          <w:szCs w:val="28"/>
        </w:rPr>
      </w:pPr>
      <w:r w:rsidRPr="00AB07D5">
        <w:rPr>
          <w:rFonts w:cs="Calibri"/>
          <w:sz w:val="28"/>
          <w:szCs w:val="28"/>
        </w:rPr>
        <w:t>Blue Line = TestCase_02 = (A=55, B=40)</w:t>
      </w:r>
    </w:p>
    <w:p w:rsidR="003354FA" w:rsidRPr="00AB07D5" w:rsidRDefault="003354FA" w:rsidP="00273D2B">
      <w:pPr>
        <w:spacing w:after="0" w:line="240" w:lineRule="auto"/>
        <w:rPr>
          <w:rFonts w:cs="Calibri"/>
          <w:sz w:val="28"/>
          <w:szCs w:val="28"/>
        </w:rPr>
      </w:pPr>
      <w:r w:rsidRPr="00AB07D5">
        <w:rPr>
          <w:rFonts w:cs="Calibri"/>
          <w:sz w:val="28"/>
          <w:szCs w:val="28"/>
        </w:rPr>
        <w:t>Orange Line = TestCase_03 = (A=40, B=65)</w:t>
      </w:r>
    </w:p>
    <w:p w:rsidR="003354FA" w:rsidRPr="00AB07D5" w:rsidRDefault="003354FA" w:rsidP="00273D2B">
      <w:pPr>
        <w:spacing w:after="0" w:line="240" w:lineRule="auto"/>
        <w:rPr>
          <w:rFonts w:cs="Calibri"/>
          <w:sz w:val="28"/>
          <w:szCs w:val="28"/>
        </w:rPr>
      </w:pPr>
      <w:r w:rsidRPr="00AB07D5">
        <w:rPr>
          <w:rFonts w:cs="Calibri"/>
          <w:sz w:val="28"/>
          <w:szCs w:val="28"/>
        </w:rPr>
        <w:t>Green Line = TestCase_04 = (A=30, B=30)</w:t>
      </w:r>
    </w:p>
    <w:p w:rsidR="003354FA" w:rsidRPr="00AB07D5" w:rsidRDefault="003354FA" w:rsidP="00273D2B">
      <w:pPr>
        <w:spacing w:after="0" w:line="240" w:lineRule="auto"/>
        <w:rPr>
          <w:rFonts w:cs="Calibri"/>
          <w:sz w:val="28"/>
          <w:szCs w:val="28"/>
        </w:rPr>
      </w:pPr>
      <w:r w:rsidRPr="00AB07D5">
        <w:rPr>
          <w:rFonts w:cs="Calibri"/>
          <w:sz w:val="28"/>
          <w:szCs w:val="28"/>
        </w:rPr>
        <w:t>See also =&gt; Different Types of testing</w:t>
      </w:r>
    </w:p>
    <w:p w:rsidR="003354FA" w:rsidRPr="00AB07D5" w:rsidRDefault="003354FA" w:rsidP="00273D2B">
      <w:pPr>
        <w:spacing w:after="0" w:line="240" w:lineRule="auto"/>
        <w:rPr>
          <w:rFonts w:cs="Calibri"/>
          <w:sz w:val="28"/>
          <w:szCs w:val="28"/>
        </w:rPr>
      </w:pPr>
      <w:r w:rsidRPr="00AB07D5">
        <w:rPr>
          <w:rFonts w:cs="Calibri"/>
          <w:sz w:val="28"/>
          <w:szCs w:val="28"/>
        </w:rPr>
        <w:t>Conclusion</w:t>
      </w:r>
    </w:p>
    <w:p w:rsidR="003354FA" w:rsidRPr="00AB07D5" w:rsidRDefault="003354FA" w:rsidP="00273D2B">
      <w:pPr>
        <w:spacing w:after="0" w:line="240" w:lineRule="auto"/>
        <w:rPr>
          <w:rFonts w:cs="Calibri"/>
          <w:sz w:val="28"/>
          <w:szCs w:val="28"/>
        </w:rPr>
      </w:pPr>
      <w:r w:rsidRPr="00AB07D5">
        <w:rPr>
          <w:rFonts w:cs="Calibri"/>
          <w:sz w:val="28"/>
          <w:szCs w:val="28"/>
        </w:rPr>
        <w:t>Note that the statement, branch or path coverage does not identify any bug or defect that needs to be fixed. It only identifies those lines of code which are either never executed or remains untouched. Based on this further testing can be focused on.</w:t>
      </w:r>
    </w:p>
    <w:p w:rsidR="003354FA" w:rsidRDefault="003354FA" w:rsidP="00273D2B">
      <w:pPr>
        <w:spacing w:after="0" w:line="240" w:lineRule="auto"/>
        <w:rPr>
          <w:rFonts w:cs="Calibri"/>
          <w:sz w:val="28"/>
          <w:szCs w:val="28"/>
        </w:rPr>
      </w:pPr>
      <w:r w:rsidRPr="00AB07D5">
        <w:rPr>
          <w:rFonts w:cs="Calibri"/>
          <w:sz w:val="28"/>
          <w:szCs w:val="28"/>
        </w:rPr>
        <w:t>Relying only on black box testing is not sufficient for maximum test coverage. We need to have combination of both black box and white box testing techniques to cover maximum defects.</w:t>
      </w:r>
    </w:p>
    <w:p w:rsidR="003354FA" w:rsidRDefault="003354FA" w:rsidP="00273D2B">
      <w:pPr>
        <w:spacing w:after="0" w:line="240" w:lineRule="auto"/>
        <w:rPr>
          <w:rFonts w:cs="Calibri"/>
          <w:sz w:val="28"/>
          <w:szCs w:val="28"/>
        </w:rPr>
      </w:pPr>
      <w:r w:rsidRPr="00AB07D5">
        <w:rPr>
          <w:rFonts w:cs="Calibri"/>
          <w:sz w:val="28"/>
          <w:szCs w:val="28"/>
        </w:rPr>
        <w:t xml:space="preserve">If done properly, White box testing will certainly contribute to the software quality. It’s also good for testers to participate in this testing as it can provide the most “unbiased” opinion about the code. </w:t>
      </w:r>
    </w:p>
    <w:p w:rsidR="003354FA" w:rsidRDefault="003354FA" w:rsidP="00273D2B">
      <w:pPr>
        <w:spacing w:after="0" w:line="240" w:lineRule="auto"/>
        <w:rPr>
          <w:rFonts w:cs="Calibri"/>
          <w:sz w:val="28"/>
          <w:szCs w:val="28"/>
        </w:rPr>
      </w:pPr>
    </w:p>
    <w:sectPr w:rsidR="003354FA" w:rsidSect="00D37D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0BE3"/>
    <w:multiLevelType w:val="multilevel"/>
    <w:tmpl w:val="736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E2942"/>
    <w:multiLevelType w:val="multilevel"/>
    <w:tmpl w:val="ED3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16EDE"/>
    <w:multiLevelType w:val="multilevel"/>
    <w:tmpl w:val="159C4C0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439C"/>
    <w:rsid w:val="00013334"/>
    <w:rsid w:val="0017680C"/>
    <w:rsid w:val="00273D2B"/>
    <w:rsid w:val="003354FA"/>
    <w:rsid w:val="00420784"/>
    <w:rsid w:val="00526C88"/>
    <w:rsid w:val="005A77AA"/>
    <w:rsid w:val="007B1409"/>
    <w:rsid w:val="009D3076"/>
    <w:rsid w:val="00AB07D5"/>
    <w:rsid w:val="00D37D7E"/>
    <w:rsid w:val="00DE439C"/>
    <w:rsid w:val="00DE6503"/>
    <w:rsid w:val="00E77949"/>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D7E"/>
    <w:pPr>
      <w:spacing w:after="200" w:line="276" w:lineRule="auto"/>
    </w:pPr>
    <w:rPr>
      <w:sz w:val="22"/>
      <w:szCs w:val="22"/>
      <w:lang w:eastAsia="en-US"/>
    </w:rPr>
  </w:style>
  <w:style w:type="paragraph" w:styleId="Heading3">
    <w:name w:val="heading 3"/>
    <w:basedOn w:val="Normal"/>
    <w:link w:val="Heading3Char"/>
    <w:uiPriority w:val="99"/>
    <w:qFormat/>
    <w:rsid w:val="00DE439C"/>
    <w:pPr>
      <w:spacing w:before="100" w:beforeAutospacing="1" w:after="100" w:afterAutospacing="1" w:line="240" w:lineRule="auto"/>
      <w:outlineLvl w:val="2"/>
    </w:pPr>
    <w:rPr>
      <w:rFonts w:ascii="Times New Roman" w:eastAsia="Times New Roman" w:hAnsi="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DE439C"/>
    <w:rPr>
      <w:rFonts w:ascii="Times New Roman" w:hAnsi="Times New Roman" w:cs="Times New Roman"/>
      <w:b/>
      <w:bCs/>
      <w:sz w:val="27"/>
      <w:szCs w:val="27"/>
      <w:lang w:eastAsia="en-AU"/>
    </w:rPr>
  </w:style>
  <w:style w:type="character" w:styleId="Hyperlink">
    <w:name w:val="Hyperlink"/>
    <w:basedOn w:val="DefaultParagraphFont"/>
    <w:uiPriority w:val="99"/>
    <w:semiHidden/>
    <w:rsid w:val="00DE439C"/>
    <w:rPr>
      <w:rFonts w:cs="Times New Roman"/>
      <w:color w:val="0000FF"/>
      <w:u w:val="single"/>
    </w:rPr>
  </w:style>
  <w:style w:type="character" w:styleId="Emphasis">
    <w:name w:val="Emphasis"/>
    <w:basedOn w:val="DefaultParagraphFont"/>
    <w:uiPriority w:val="99"/>
    <w:qFormat/>
    <w:rsid w:val="00DE439C"/>
    <w:rPr>
      <w:rFonts w:cs="Times New Roman"/>
      <w:i/>
      <w:iCs/>
    </w:rPr>
  </w:style>
  <w:style w:type="character" w:styleId="Strong">
    <w:name w:val="Strong"/>
    <w:basedOn w:val="DefaultParagraphFont"/>
    <w:uiPriority w:val="99"/>
    <w:qFormat/>
    <w:rsid w:val="00DE439C"/>
    <w:rPr>
      <w:rFonts w:cs="Times New Roman"/>
      <w:b/>
      <w:bCs/>
    </w:rPr>
  </w:style>
  <w:style w:type="paragraph" w:styleId="NormalWeb">
    <w:name w:val="Normal (Web)"/>
    <w:basedOn w:val="Normal"/>
    <w:uiPriority w:val="99"/>
    <w:semiHidden/>
    <w:rsid w:val="00DE439C"/>
    <w:pPr>
      <w:spacing w:before="100" w:beforeAutospacing="1" w:after="100" w:afterAutospacing="1" w:line="240" w:lineRule="auto"/>
    </w:pPr>
    <w:rPr>
      <w:rFonts w:ascii="Times New Roman" w:eastAsia="Times New Roman" w:hAnsi="Times New Roman"/>
      <w:sz w:val="24"/>
      <w:szCs w:val="24"/>
      <w:lang w:eastAsia="en-AU"/>
    </w:rPr>
  </w:style>
  <w:style w:type="paragraph" w:styleId="HTMLPreformatted">
    <w:name w:val="HTML Preformatted"/>
    <w:basedOn w:val="Normal"/>
    <w:link w:val="HTMLPreformattedChar"/>
    <w:uiPriority w:val="99"/>
    <w:semiHidden/>
    <w:rsid w:val="00DE4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locked/>
    <w:rsid w:val="00DE439C"/>
    <w:rPr>
      <w:rFonts w:ascii="Courier New" w:hAnsi="Courier New" w:cs="Courier New"/>
      <w:sz w:val="20"/>
      <w:szCs w:val="20"/>
      <w:lang w:eastAsia="en-AU"/>
    </w:rPr>
  </w:style>
  <w:style w:type="paragraph" w:styleId="BalloonText">
    <w:name w:val="Balloon Text"/>
    <w:basedOn w:val="Normal"/>
    <w:link w:val="BalloonTextChar"/>
    <w:uiPriority w:val="99"/>
    <w:semiHidden/>
    <w:rsid w:val="00DE4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43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1264599">
      <w:marLeft w:val="0"/>
      <w:marRight w:val="0"/>
      <w:marTop w:val="0"/>
      <w:marBottom w:val="0"/>
      <w:divBdr>
        <w:top w:val="none" w:sz="0" w:space="0" w:color="auto"/>
        <w:left w:val="none" w:sz="0" w:space="0" w:color="auto"/>
        <w:bottom w:val="none" w:sz="0" w:space="0" w:color="auto"/>
        <w:right w:val="none" w:sz="0" w:space="0" w:color="auto"/>
      </w:divBdr>
      <w:divsChild>
        <w:div w:id="801264598">
          <w:marLeft w:val="0"/>
          <w:marRight w:val="0"/>
          <w:marTop w:val="0"/>
          <w:marBottom w:val="0"/>
          <w:divBdr>
            <w:top w:val="none" w:sz="0" w:space="0" w:color="auto"/>
            <w:left w:val="none" w:sz="0" w:space="0" w:color="auto"/>
            <w:bottom w:val="none" w:sz="0" w:space="0" w:color="auto"/>
            <w:right w:val="none" w:sz="0" w:space="0" w:color="auto"/>
          </w:divBdr>
          <w:divsChild>
            <w:div w:id="801264596">
              <w:marLeft w:val="0"/>
              <w:marRight w:val="0"/>
              <w:marTop w:val="0"/>
              <w:marBottom w:val="0"/>
              <w:divBdr>
                <w:top w:val="none" w:sz="0" w:space="0" w:color="auto"/>
                <w:left w:val="none" w:sz="0" w:space="0" w:color="auto"/>
                <w:bottom w:val="none" w:sz="0" w:space="0" w:color="auto"/>
                <w:right w:val="none" w:sz="0" w:space="0" w:color="auto"/>
              </w:divBdr>
              <w:divsChild>
                <w:div w:id="801264600">
                  <w:marLeft w:val="0"/>
                  <w:marRight w:val="0"/>
                  <w:marTop w:val="0"/>
                  <w:marBottom w:val="0"/>
                  <w:divBdr>
                    <w:top w:val="none" w:sz="0" w:space="0" w:color="auto"/>
                    <w:left w:val="none" w:sz="0" w:space="0" w:color="auto"/>
                    <w:bottom w:val="none" w:sz="0" w:space="0" w:color="auto"/>
                    <w:right w:val="none" w:sz="0" w:space="0" w:color="auto"/>
                  </w:divBdr>
                  <w:divsChild>
                    <w:div w:id="801264595">
                      <w:marLeft w:val="0"/>
                      <w:marRight w:val="0"/>
                      <w:marTop w:val="0"/>
                      <w:marBottom w:val="0"/>
                      <w:divBdr>
                        <w:top w:val="none" w:sz="0" w:space="0" w:color="auto"/>
                        <w:left w:val="none" w:sz="0" w:space="0" w:color="auto"/>
                        <w:bottom w:val="none" w:sz="0" w:space="0" w:color="auto"/>
                        <w:right w:val="none" w:sz="0" w:space="0" w:color="auto"/>
                      </w:divBdr>
                      <w:divsChild>
                        <w:div w:id="801264597">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841</Words>
  <Characters>4795</Characters>
  <Application>Microsoft Office Word</Application>
  <DocSecurity>0</DocSecurity>
  <Lines>39</Lines>
  <Paragraphs>11</Paragraphs>
  <ScaleCrop>false</ScaleCrop>
  <Company>Department of Justice Victoria</Company>
  <LinksUpToDate>false</LinksUpToDate>
  <CharactersWithSpaces>5625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Administrator</cp:lastModifiedBy>
  <cp:revision>5</cp:revision>
  <dcterms:created xsi:type="dcterms:W3CDTF">2015-07-03T00:54:00Z</dcterms:created>
  <dcterms:modified xsi:type="dcterms:W3CDTF">2015-12-16T11:22:00Z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ID">
    <vt:lpwstr/>
  </property>
</Properties>
</file>